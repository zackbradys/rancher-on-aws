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654A" w14:textId="06FD5A00" w:rsidR="00970CA3" w:rsidRPr="00970CA3" w:rsidRDefault="00970CA3" w:rsidP="00040B1F">
      <w:pPr>
        <w:rPr>
          <w:b/>
          <w:bCs/>
          <w:sz w:val="22"/>
          <w:szCs w:val="22"/>
        </w:rPr>
      </w:pPr>
      <w:r w:rsidRPr="00970CA3">
        <w:rPr>
          <w:b/>
          <w:bCs/>
          <w:sz w:val="22"/>
          <w:szCs w:val="22"/>
        </w:rPr>
        <w:t>DRAFT</w:t>
      </w:r>
    </w:p>
    <w:p w14:paraId="40726780" w14:textId="1BF7965F" w:rsidR="00970CA3" w:rsidRPr="00970CA3" w:rsidRDefault="00970CA3" w:rsidP="00040B1F">
      <w:pPr>
        <w:rPr>
          <w:b/>
          <w:bCs/>
          <w:sz w:val="22"/>
          <w:szCs w:val="22"/>
        </w:rPr>
      </w:pPr>
      <w:r w:rsidRPr="00970CA3">
        <w:rPr>
          <w:b/>
          <w:bCs/>
          <w:sz w:val="22"/>
          <w:szCs w:val="22"/>
        </w:rPr>
        <w:t>Intel News Article #1</w:t>
      </w:r>
    </w:p>
    <w:p w14:paraId="04507855" w14:textId="48C3C307" w:rsidR="00970CA3" w:rsidRPr="00970CA3" w:rsidRDefault="00970CA3" w:rsidP="00040B1F">
      <w:pPr>
        <w:rPr>
          <w:b/>
          <w:bCs/>
          <w:sz w:val="22"/>
          <w:szCs w:val="22"/>
        </w:rPr>
      </w:pPr>
      <w:r w:rsidRPr="00970CA3">
        <w:rPr>
          <w:b/>
          <w:bCs/>
          <w:sz w:val="22"/>
          <w:szCs w:val="22"/>
        </w:rPr>
        <w:t>01/30/23</w:t>
      </w:r>
    </w:p>
    <w:p w14:paraId="191DBC8F" w14:textId="3D549809" w:rsidR="00970CA3" w:rsidRPr="00970CA3" w:rsidRDefault="00970CA3" w:rsidP="00040B1F">
      <w:pPr>
        <w:rPr>
          <w:b/>
          <w:bCs/>
          <w:sz w:val="22"/>
          <w:szCs w:val="22"/>
        </w:rPr>
      </w:pPr>
      <w:r w:rsidRPr="00970CA3">
        <w:rPr>
          <w:b/>
          <w:bCs/>
          <w:sz w:val="22"/>
          <w:szCs w:val="22"/>
        </w:rPr>
        <w:t xml:space="preserve">Words: </w:t>
      </w:r>
      <w:r w:rsidR="00663148">
        <w:rPr>
          <w:b/>
          <w:bCs/>
          <w:sz w:val="22"/>
          <w:szCs w:val="22"/>
        </w:rPr>
        <w:t>1,135</w:t>
      </w:r>
    </w:p>
    <w:p w14:paraId="41090057" w14:textId="77777777" w:rsidR="00970CA3" w:rsidRDefault="00970CA3" w:rsidP="00040B1F"/>
    <w:p w14:paraId="2B2C2460" w14:textId="77777777" w:rsidR="00970CA3" w:rsidRPr="00040B1F" w:rsidRDefault="00970CA3" w:rsidP="00970CA3">
      <w:pPr>
        <w:rPr>
          <w:b/>
          <w:bCs/>
          <w:sz w:val="28"/>
          <w:szCs w:val="28"/>
        </w:rPr>
      </w:pPr>
      <w:r w:rsidRPr="00040B1F">
        <w:rPr>
          <w:b/>
          <w:bCs/>
          <w:sz w:val="28"/>
          <w:szCs w:val="28"/>
        </w:rPr>
        <w:t>No-Code Deployment of Rancher Kubernetes on AWS GovCloud</w:t>
      </w:r>
    </w:p>
    <w:p w14:paraId="484097D7" w14:textId="122E272D" w:rsidR="00970CA3" w:rsidRPr="00970CA3" w:rsidRDefault="00970CA3" w:rsidP="00040B1F">
      <w:pPr>
        <w:rPr>
          <w:i/>
          <w:iCs/>
          <w:sz w:val="22"/>
          <w:szCs w:val="22"/>
        </w:rPr>
      </w:pPr>
      <w:r w:rsidRPr="00970CA3">
        <w:rPr>
          <w:i/>
          <w:iCs/>
          <w:sz w:val="22"/>
          <w:szCs w:val="22"/>
        </w:rPr>
        <w:t xml:space="preserve">By: </w:t>
      </w:r>
      <w:hyperlink r:id="rId5" w:history="1">
        <w:r w:rsidRPr="00970CA3">
          <w:rPr>
            <w:rStyle w:val="Hyperlink"/>
            <w:i/>
            <w:iCs/>
            <w:sz w:val="22"/>
            <w:szCs w:val="22"/>
          </w:rPr>
          <w:t>Zack Brady</w:t>
        </w:r>
      </w:hyperlink>
      <w:r w:rsidRPr="00970CA3">
        <w:rPr>
          <w:i/>
          <w:iCs/>
          <w:sz w:val="22"/>
          <w:szCs w:val="22"/>
        </w:rPr>
        <w:t xml:space="preserve"> &amp; </w:t>
      </w:r>
      <w:hyperlink r:id="rId6" w:history="1">
        <w:r w:rsidRPr="00970CA3">
          <w:rPr>
            <w:rStyle w:val="Hyperlink"/>
            <w:i/>
            <w:iCs/>
            <w:sz w:val="22"/>
            <w:szCs w:val="22"/>
          </w:rPr>
          <w:t xml:space="preserve">Andy </w:t>
        </w:r>
        <w:proofErr w:type="spellStart"/>
        <w:r w:rsidRPr="00970CA3">
          <w:rPr>
            <w:rStyle w:val="Hyperlink"/>
            <w:i/>
            <w:iCs/>
            <w:sz w:val="22"/>
            <w:szCs w:val="22"/>
          </w:rPr>
          <w:t>Clemenko</w:t>
        </w:r>
        <w:proofErr w:type="spellEnd"/>
      </w:hyperlink>
      <w:r w:rsidRPr="00970CA3">
        <w:rPr>
          <w:i/>
          <w:iCs/>
          <w:sz w:val="22"/>
          <w:szCs w:val="22"/>
        </w:rPr>
        <w:t xml:space="preserve">, Field Engineers – Rancher Government Solutions </w:t>
      </w:r>
    </w:p>
    <w:p w14:paraId="2BFBD9D3" w14:textId="77777777" w:rsidR="00970CA3" w:rsidRDefault="00970CA3" w:rsidP="00040B1F"/>
    <w:p w14:paraId="6BE0A307" w14:textId="53AAE020" w:rsidR="00040B1F" w:rsidRPr="00040B1F" w:rsidRDefault="00040B1F" w:rsidP="00040B1F">
      <w:pPr>
        <w:shd w:val="clear" w:color="auto" w:fill="0D1117"/>
        <w:spacing w:after="240"/>
        <w:rPr>
          <w:rFonts w:ascii="Segoe UI" w:eastAsia="Times New Roman" w:hAnsi="Segoe UI" w:cs="Segoe UI"/>
          <w:color w:val="C9D1D9"/>
        </w:rPr>
      </w:pPr>
      <w:r w:rsidRPr="00040B1F">
        <w:rPr>
          <w:rFonts w:ascii="Segoe UI" w:eastAsia="Times New Roman" w:hAnsi="Segoe UI" w:cs="Segoe UI"/>
          <w:noProof/>
          <w:color w:val="0000FF"/>
        </w:rPr>
        <w:drawing>
          <wp:inline distT="0" distB="0" distL="0" distR="0" wp14:anchorId="2129D08A" wp14:editId="5D64FFC5">
            <wp:extent cx="5943600" cy="1981200"/>
            <wp:effectExtent l="0" t="0" r="0" b="0"/>
            <wp:docPr id="7" name="Picture 7" descr="rgs-aws-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gs-aws-ban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3C6B2B4" w14:textId="77777777" w:rsidR="00040B1F" w:rsidRDefault="00040B1F" w:rsidP="00040B1F">
      <w:pPr>
        <w:rPr>
          <w:b/>
          <w:bCs/>
        </w:rPr>
      </w:pPr>
    </w:p>
    <w:p w14:paraId="30D10B17" w14:textId="4B66DA04" w:rsidR="00040B1F" w:rsidRPr="00970CA3" w:rsidRDefault="00040B1F" w:rsidP="00040B1F">
      <w:pPr>
        <w:rPr>
          <w:b/>
          <w:bCs/>
          <w:sz w:val="22"/>
          <w:szCs w:val="22"/>
        </w:rPr>
      </w:pPr>
      <w:r w:rsidRPr="00970CA3">
        <w:rPr>
          <w:b/>
          <w:bCs/>
          <w:sz w:val="22"/>
          <w:szCs w:val="22"/>
        </w:rPr>
        <w:t>Table of Contents</w:t>
      </w:r>
    </w:p>
    <w:p w14:paraId="5EA32D85" w14:textId="77777777" w:rsidR="00040B1F" w:rsidRPr="00970CA3" w:rsidRDefault="00000000" w:rsidP="00040B1F">
      <w:pPr>
        <w:numPr>
          <w:ilvl w:val="0"/>
          <w:numId w:val="1"/>
        </w:numPr>
        <w:rPr>
          <w:sz w:val="22"/>
          <w:szCs w:val="22"/>
        </w:rPr>
      </w:pPr>
      <w:hyperlink r:id="rId8" w:anchor="introduction" w:history="1">
        <w:r w:rsidR="00040B1F" w:rsidRPr="00970CA3">
          <w:rPr>
            <w:rStyle w:val="Hyperlink"/>
            <w:sz w:val="22"/>
            <w:szCs w:val="22"/>
          </w:rPr>
          <w:t>Introduction</w:t>
        </w:r>
      </w:hyperlink>
    </w:p>
    <w:p w14:paraId="3516420D" w14:textId="77777777" w:rsidR="00040B1F" w:rsidRPr="00970CA3" w:rsidRDefault="00000000" w:rsidP="00040B1F">
      <w:pPr>
        <w:numPr>
          <w:ilvl w:val="0"/>
          <w:numId w:val="1"/>
        </w:numPr>
        <w:rPr>
          <w:sz w:val="22"/>
          <w:szCs w:val="22"/>
        </w:rPr>
      </w:pPr>
      <w:hyperlink r:id="rId9" w:anchor="challenges-with-kubernetes" w:history="1">
        <w:r w:rsidR="00040B1F" w:rsidRPr="00970CA3">
          <w:rPr>
            <w:rStyle w:val="Hyperlink"/>
            <w:sz w:val="22"/>
            <w:szCs w:val="22"/>
          </w:rPr>
          <w:t>Challenges with Kubernetes</w:t>
        </w:r>
      </w:hyperlink>
    </w:p>
    <w:p w14:paraId="31F0B46E" w14:textId="77777777" w:rsidR="00040B1F" w:rsidRPr="00970CA3" w:rsidRDefault="00000000" w:rsidP="00040B1F">
      <w:pPr>
        <w:numPr>
          <w:ilvl w:val="0"/>
          <w:numId w:val="1"/>
        </w:numPr>
        <w:rPr>
          <w:sz w:val="22"/>
          <w:szCs w:val="22"/>
        </w:rPr>
      </w:pPr>
      <w:hyperlink r:id="rId10" w:anchor="why-rancher-on-aws" w:history="1">
        <w:r w:rsidR="00040B1F" w:rsidRPr="00970CA3">
          <w:rPr>
            <w:rStyle w:val="Hyperlink"/>
            <w:sz w:val="22"/>
            <w:szCs w:val="22"/>
          </w:rPr>
          <w:t>Why Rancher on AWS</w:t>
        </w:r>
      </w:hyperlink>
    </w:p>
    <w:p w14:paraId="7A46B347" w14:textId="77777777" w:rsidR="00040B1F" w:rsidRPr="00970CA3" w:rsidRDefault="00000000" w:rsidP="00040B1F">
      <w:pPr>
        <w:numPr>
          <w:ilvl w:val="0"/>
          <w:numId w:val="1"/>
        </w:numPr>
        <w:rPr>
          <w:sz w:val="22"/>
          <w:szCs w:val="22"/>
        </w:rPr>
      </w:pPr>
      <w:hyperlink r:id="rId11" w:anchor="no-code-deployment" w:history="1">
        <w:r w:rsidR="00040B1F" w:rsidRPr="00970CA3">
          <w:rPr>
            <w:rStyle w:val="Hyperlink"/>
            <w:sz w:val="22"/>
            <w:szCs w:val="22"/>
          </w:rPr>
          <w:t>No-Code Deployment</w:t>
        </w:r>
      </w:hyperlink>
    </w:p>
    <w:p w14:paraId="0558AA66" w14:textId="77777777" w:rsidR="00040B1F" w:rsidRPr="00970CA3" w:rsidRDefault="00000000" w:rsidP="00040B1F">
      <w:pPr>
        <w:numPr>
          <w:ilvl w:val="0"/>
          <w:numId w:val="1"/>
        </w:numPr>
        <w:rPr>
          <w:sz w:val="22"/>
          <w:szCs w:val="22"/>
        </w:rPr>
      </w:pPr>
      <w:hyperlink r:id="rId12" w:anchor="cloud-native-options" w:history="1">
        <w:r w:rsidR="00040B1F" w:rsidRPr="00970CA3">
          <w:rPr>
            <w:rStyle w:val="Hyperlink"/>
            <w:sz w:val="22"/>
            <w:szCs w:val="22"/>
          </w:rPr>
          <w:t>Cloud Native Options</w:t>
        </w:r>
      </w:hyperlink>
    </w:p>
    <w:p w14:paraId="358DCB6B" w14:textId="77777777" w:rsidR="00040B1F" w:rsidRPr="00970CA3" w:rsidRDefault="00000000" w:rsidP="00040B1F">
      <w:pPr>
        <w:numPr>
          <w:ilvl w:val="0"/>
          <w:numId w:val="1"/>
        </w:numPr>
        <w:rPr>
          <w:sz w:val="22"/>
          <w:szCs w:val="22"/>
        </w:rPr>
      </w:pPr>
      <w:hyperlink r:id="rId13" w:anchor="what-s-next-" w:history="1">
        <w:r w:rsidR="00040B1F" w:rsidRPr="00970CA3">
          <w:rPr>
            <w:rStyle w:val="Hyperlink"/>
            <w:sz w:val="22"/>
            <w:szCs w:val="22"/>
          </w:rPr>
          <w:t>What's Next?</w:t>
        </w:r>
      </w:hyperlink>
    </w:p>
    <w:p w14:paraId="5AB3CACB" w14:textId="77777777" w:rsidR="00040B1F" w:rsidRPr="00970CA3" w:rsidRDefault="00040B1F" w:rsidP="00040B1F">
      <w:pPr>
        <w:rPr>
          <w:b/>
          <w:bCs/>
          <w:sz w:val="22"/>
          <w:szCs w:val="22"/>
        </w:rPr>
      </w:pPr>
    </w:p>
    <w:p w14:paraId="1BC1A2D6" w14:textId="6E1F1AA8" w:rsidR="00040B1F" w:rsidRPr="00970CA3" w:rsidRDefault="00040B1F" w:rsidP="00040B1F">
      <w:pPr>
        <w:rPr>
          <w:b/>
          <w:bCs/>
          <w:sz w:val="22"/>
          <w:szCs w:val="22"/>
        </w:rPr>
      </w:pPr>
      <w:r w:rsidRPr="00970CA3">
        <w:rPr>
          <w:b/>
          <w:bCs/>
          <w:sz w:val="22"/>
          <w:szCs w:val="22"/>
        </w:rPr>
        <w:t>Introduction</w:t>
      </w:r>
    </w:p>
    <w:p w14:paraId="3A4EA0CF" w14:textId="77777777" w:rsidR="00207CA2" w:rsidRPr="00970CA3" w:rsidRDefault="00207CA2" w:rsidP="00040B1F">
      <w:pPr>
        <w:rPr>
          <w:b/>
          <w:bCs/>
          <w:sz w:val="22"/>
          <w:szCs w:val="22"/>
        </w:rPr>
      </w:pPr>
    </w:p>
    <w:p w14:paraId="790DA973" w14:textId="77777777" w:rsidR="00970CA3" w:rsidRDefault="00040B1F" w:rsidP="00040B1F">
      <w:pPr>
        <w:rPr>
          <w:ins w:id="0" w:author="Caryn Alagno" w:date="2023-01-30T19:21:00Z"/>
          <w:sz w:val="22"/>
          <w:szCs w:val="22"/>
        </w:rPr>
      </w:pPr>
      <w:r w:rsidRPr="00970CA3">
        <w:rPr>
          <w:sz w:val="22"/>
          <w:szCs w:val="22"/>
        </w:rPr>
        <w:t xml:space="preserve">Over the last few years, Kubernetes has revolutionized the world of infrastructure and application distribution. From bare-metal servers to virtual machines to containers, Kubernetes has </w:t>
      </w:r>
      <w:del w:id="1" w:author="Caryn Alagno" w:date="2023-01-30T19:20:00Z">
        <w:r w:rsidRPr="00970CA3" w:rsidDel="00970CA3">
          <w:rPr>
            <w:sz w:val="22"/>
            <w:szCs w:val="22"/>
          </w:rPr>
          <w:delText xml:space="preserve">caused </w:delText>
        </w:r>
      </w:del>
      <w:ins w:id="2" w:author="Caryn Alagno" w:date="2023-01-30T19:20:00Z">
        <w:r w:rsidR="00970CA3">
          <w:rPr>
            <w:sz w:val="22"/>
            <w:szCs w:val="22"/>
          </w:rPr>
          <w:t>compelled</w:t>
        </w:r>
        <w:r w:rsidR="00970CA3" w:rsidRPr="00970CA3">
          <w:rPr>
            <w:sz w:val="22"/>
            <w:szCs w:val="22"/>
          </w:rPr>
          <w:t xml:space="preserve"> </w:t>
        </w:r>
      </w:ins>
      <w:r w:rsidRPr="00970CA3">
        <w:rPr>
          <w:sz w:val="22"/>
          <w:szCs w:val="22"/>
        </w:rPr>
        <w:t>teams to re-evaluate their entire technology stack</w:t>
      </w:r>
      <w:ins w:id="3" w:author="Caryn Alagno" w:date="2023-01-30T19:20:00Z">
        <w:r w:rsidR="00970CA3">
          <w:rPr>
            <w:sz w:val="22"/>
            <w:szCs w:val="22"/>
          </w:rPr>
          <w:t xml:space="preserve"> – </w:t>
        </w:r>
      </w:ins>
      <w:del w:id="4" w:author="Caryn Alagno" w:date="2023-01-30T19:20:00Z">
        <w:r w:rsidRPr="00970CA3" w:rsidDel="00970CA3">
          <w:rPr>
            <w:sz w:val="22"/>
            <w:szCs w:val="22"/>
          </w:rPr>
          <w:delText>,</w:delText>
        </w:r>
      </w:del>
      <w:r w:rsidRPr="00970CA3">
        <w:rPr>
          <w:sz w:val="22"/>
          <w:szCs w:val="22"/>
        </w:rPr>
        <w:t xml:space="preserve"> </w:t>
      </w:r>
      <w:r w:rsidRPr="00970CA3">
        <w:rPr>
          <w:i/>
          <w:iCs/>
          <w:sz w:val="22"/>
          <w:szCs w:val="22"/>
        </w:rPr>
        <w:t>in the</w:t>
      </w:r>
      <w:ins w:id="5" w:author="Caryn Alagno" w:date="2023-01-30T19:20:00Z">
        <w:r w:rsidR="00970CA3" w:rsidRPr="00970CA3">
          <w:rPr>
            <w:i/>
            <w:iCs/>
            <w:sz w:val="22"/>
            <w:szCs w:val="22"/>
          </w:rPr>
          <w:t xml:space="preserve"> very</w:t>
        </w:r>
      </w:ins>
      <w:r w:rsidRPr="00970CA3">
        <w:rPr>
          <w:i/>
          <w:iCs/>
          <w:sz w:val="22"/>
          <w:szCs w:val="22"/>
        </w:rPr>
        <w:t xml:space="preserve"> best way possible</w:t>
      </w:r>
      <w:r w:rsidRPr="00970CA3">
        <w:rPr>
          <w:sz w:val="22"/>
          <w:szCs w:val="22"/>
        </w:rPr>
        <w:t>. However, for many teams</w:t>
      </w:r>
      <w:ins w:id="6" w:author="Caryn Alagno" w:date="2023-01-30T19:21:00Z">
        <w:r w:rsidR="00970CA3">
          <w:rPr>
            <w:sz w:val="22"/>
            <w:szCs w:val="22"/>
          </w:rPr>
          <w:t>,</w:t>
        </w:r>
      </w:ins>
      <w:r w:rsidRPr="00970CA3">
        <w:rPr>
          <w:sz w:val="22"/>
          <w:szCs w:val="22"/>
        </w:rPr>
        <w:t xml:space="preserve"> Kubernetes </w:t>
      </w:r>
      <w:del w:id="7" w:author="Caryn Alagno" w:date="2023-01-30T19:21:00Z">
        <w:r w:rsidRPr="00970CA3" w:rsidDel="00970CA3">
          <w:rPr>
            <w:sz w:val="22"/>
            <w:szCs w:val="22"/>
          </w:rPr>
          <w:delText xml:space="preserve">remains </w:delText>
        </w:r>
      </w:del>
      <w:ins w:id="8" w:author="Caryn Alagno" w:date="2023-01-30T19:21:00Z">
        <w:r w:rsidR="00970CA3">
          <w:rPr>
            <w:sz w:val="22"/>
            <w:szCs w:val="22"/>
          </w:rPr>
          <w:t xml:space="preserve">is seen as </w:t>
        </w:r>
      </w:ins>
      <w:r w:rsidRPr="00970CA3">
        <w:rPr>
          <w:sz w:val="22"/>
          <w:szCs w:val="22"/>
        </w:rPr>
        <w:t xml:space="preserve">a </w:t>
      </w:r>
      <w:del w:id="9" w:author="Caryn Alagno" w:date="2023-01-30T19:21:00Z">
        <w:r w:rsidRPr="00970CA3" w:rsidDel="00970CA3">
          <w:rPr>
            <w:sz w:val="22"/>
            <w:szCs w:val="22"/>
          </w:rPr>
          <w:delText>very</w:delText>
        </w:r>
      </w:del>
      <w:r w:rsidRPr="00970CA3">
        <w:rPr>
          <w:sz w:val="22"/>
          <w:szCs w:val="22"/>
        </w:rPr>
        <w:t xml:space="preserve"> tall mountain to climb.</w:t>
      </w:r>
      <w:ins w:id="10" w:author="Caryn Alagno" w:date="2023-01-30T19:21:00Z">
        <w:r w:rsidR="00970CA3">
          <w:rPr>
            <w:sz w:val="22"/>
            <w:szCs w:val="22"/>
          </w:rPr>
          <w:t xml:space="preserve"> But it doesn’t have to be. </w:t>
        </w:r>
      </w:ins>
    </w:p>
    <w:p w14:paraId="24D46E6A" w14:textId="77777777" w:rsidR="00970CA3" w:rsidRDefault="00970CA3" w:rsidP="00040B1F">
      <w:pPr>
        <w:rPr>
          <w:ins w:id="11" w:author="Caryn Alagno" w:date="2023-01-30T19:21:00Z"/>
          <w:sz w:val="22"/>
          <w:szCs w:val="22"/>
        </w:rPr>
      </w:pPr>
    </w:p>
    <w:p w14:paraId="6E90B2D9" w14:textId="48B3DB7C" w:rsidR="00040B1F" w:rsidRPr="00970CA3" w:rsidRDefault="002E5ADA" w:rsidP="00040B1F">
      <w:pPr>
        <w:rPr>
          <w:sz w:val="22"/>
          <w:szCs w:val="22"/>
        </w:rPr>
      </w:pPr>
      <w:ins w:id="12" w:author="Caryn Alagno" w:date="2023-01-30T19:21:00Z">
        <w:r>
          <w:rPr>
            <w:sz w:val="22"/>
            <w:szCs w:val="22"/>
          </w:rPr>
          <w:t>You can perform no-code deployment of Rancher</w:t>
        </w:r>
      </w:ins>
      <w:ins w:id="13" w:author="Caryn Alagno" w:date="2023-01-30T19:22:00Z">
        <w:r>
          <w:rPr>
            <w:sz w:val="22"/>
            <w:szCs w:val="22"/>
          </w:rPr>
          <w:t xml:space="preserve"> Kubernetes on the AWS Cloud. </w:t>
        </w:r>
      </w:ins>
      <w:r w:rsidR="00040B1F" w:rsidRPr="00970CA3">
        <w:rPr>
          <w:sz w:val="22"/>
          <w:szCs w:val="22"/>
        </w:rPr>
        <w:t xml:space="preserve"> </w:t>
      </w:r>
      <w:del w:id="14" w:author="Caryn Alagno" w:date="2023-01-30T19:22:00Z">
        <w:r w:rsidR="00040B1F" w:rsidRPr="00970CA3" w:rsidDel="002E5ADA">
          <w:rPr>
            <w:sz w:val="22"/>
            <w:szCs w:val="22"/>
          </w:rPr>
          <w:delText>Let's take a look at the infrastructure side of things.</w:delText>
        </w:r>
      </w:del>
    </w:p>
    <w:p w14:paraId="27CB3EDC" w14:textId="77777777" w:rsidR="00040B1F" w:rsidRPr="00970CA3" w:rsidRDefault="00040B1F" w:rsidP="00040B1F">
      <w:pPr>
        <w:rPr>
          <w:sz w:val="22"/>
          <w:szCs w:val="22"/>
        </w:rPr>
      </w:pPr>
    </w:p>
    <w:p w14:paraId="402A1722" w14:textId="6F25ADEC" w:rsidR="00040B1F" w:rsidRPr="00970CA3" w:rsidRDefault="00040B1F" w:rsidP="00040B1F">
      <w:pPr>
        <w:rPr>
          <w:b/>
          <w:bCs/>
          <w:sz w:val="22"/>
          <w:szCs w:val="22"/>
        </w:rPr>
      </w:pPr>
      <w:commentRangeStart w:id="15"/>
      <w:del w:id="16" w:author="Caryn Alagno" w:date="2023-01-30T19:29:00Z">
        <w:r w:rsidRPr="00970CA3" w:rsidDel="002E5ADA">
          <w:rPr>
            <w:b/>
            <w:bCs/>
            <w:sz w:val="22"/>
            <w:szCs w:val="22"/>
          </w:rPr>
          <w:delText xml:space="preserve">Challenges with </w:delText>
        </w:r>
      </w:del>
      <w:r w:rsidRPr="00970CA3">
        <w:rPr>
          <w:b/>
          <w:bCs/>
          <w:sz w:val="22"/>
          <w:szCs w:val="22"/>
        </w:rPr>
        <w:t>Kubernetes</w:t>
      </w:r>
      <w:ins w:id="17" w:author="Caryn Alagno" w:date="2023-01-30T19:29:00Z">
        <w:r w:rsidR="002E5ADA">
          <w:rPr>
            <w:b/>
            <w:bCs/>
            <w:sz w:val="22"/>
            <w:szCs w:val="22"/>
          </w:rPr>
          <w:t xml:space="preserve">: </w:t>
        </w:r>
      </w:ins>
      <w:ins w:id="18" w:author="Caryn Alagno" w:date="2023-01-30T19:32:00Z">
        <w:r w:rsidR="007E19AD">
          <w:rPr>
            <w:b/>
            <w:bCs/>
            <w:sz w:val="22"/>
            <w:szCs w:val="22"/>
          </w:rPr>
          <w:t xml:space="preserve">Complexity with </w:t>
        </w:r>
      </w:ins>
      <w:ins w:id="19" w:author="Caryn Alagno" w:date="2023-01-30T19:29:00Z">
        <w:r w:rsidR="002E5ADA">
          <w:rPr>
            <w:b/>
            <w:bCs/>
            <w:sz w:val="22"/>
            <w:szCs w:val="22"/>
          </w:rPr>
          <w:t>Opportunity</w:t>
        </w:r>
      </w:ins>
      <w:commentRangeEnd w:id="15"/>
      <w:ins w:id="20" w:author="Caryn Alagno" w:date="2023-01-30T19:59:00Z">
        <w:r w:rsidR="00663148">
          <w:rPr>
            <w:rStyle w:val="CommentReference"/>
          </w:rPr>
          <w:commentReference w:id="15"/>
        </w:r>
      </w:ins>
    </w:p>
    <w:p w14:paraId="2EA98EB0" w14:textId="77777777" w:rsidR="00207CA2" w:rsidRPr="00970CA3" w:rsidRDefault="00207CA2" w:rsidP="00040B1F">
      <w:pPr>
        <w:rPr>
          <w:b/>
          <w:bCs/>
          <w:sz w:val="22"/>
          <w:szCs w:val="22"/>
        </w:rPr>
      </w:pPr>
    </w:p>
    <w:p w14:paraId="29C64733" w14:textId="61DEB8D6" w:rsidR="00040B1F" w:rsidRPr="00970CA3" w:rsidRDefault="00040B1F" w:rsidP="00040B1F">
      <w:pPr>
        <w:rPr>
          <w:sz w:val="22"/>
          <w:szCs w:val="22"/>
        </w:rPr>
      </w:pPr>
      <w:r w:rsidRPr="00970CA3">
        <w:rPr>
          <w:sz w:val="22"/>
          <w:szCs w:val="22"/>
        </w:rPr>
        <w:t xml:space="preserve">Most teams start off in the world of clusters and containers and </w:t>
      </w:r>
      <w:del w:id="21" w:author="Caryn Alagno" w:date="2023-01-30T19:34:00Z">
        <w:r w:rsidRPr="00970CA3" w:rsidDel="007E19AD">
          <w:rPr>
            <w:sz w:val="22"/>
            <w:szCs w:val="22"/>
          </w:rPr>
          <w:delText>quickly realize the</w:delText>
        </w:r>
      </w:del>
      <w:ins w:id="22" w:author="Caryn Alagno" w:date="2023-01-30T19:34:00Z">
        <w:r w:rsidR="007E19AD">
          <w:rPr>
            <w:sz w:val="22"/>
            <w:szCs w:val="22"/>
          </w:rPr>
          <w:t>are surprised by the level of</w:t>
        </w:r>
      </w:ins>
      <w:r w:rsidRPr="00970CA3">
        <w:rPr>
          <w:sz w:val="22"/>
          <w:szCs w:val="22"/>
        </w:rPr>
        <w:t xml:space="preserve"> complexity of the configuration, management, and deployment</w:t>
      </w:r>
      <w:ins w:id="23" w:author="Caryn Alagno" w:date="2023-01-30T19:29:00Z">
        <w:r w:rsidR="002E5ADA">
          <w:rPr>
            <w:sz w:val="22"/>
            <w:szCs w:val="22"/>
          </w:rPr>
          <w:t xml:space="preserve"> invol</w:t>
        </w:r>
      </w:ins>
      <w:ins w:id="24" w:author="Caryn Alagno" w:date="2023-01-30T19:31:00Z">
        <w:r w:rsidR="002E5ADA">
          <w:rPr>
            <w:sz w:val="22"/>
            <w:szCs w:val="22"/>
          </w:rPr>
          <w:t>v</w:t>
        </w:r>
      </w:ins>
      <w:ins w:id="25" w:author="Caryn Alagno" w:date="2023-01-30T19:29:00Z">
        <w:r w:rsidR="002E5ADA">
          <w:rPr>
            <w:sz w:val="22"/>
            <w:szCs w:val="22"/>
          </w:rPr>
          <w:t>ed</w:t>
        </w:r>
      </w:ins>
      <w:r w:rsidRPr="00970CA3">
        <w:rPr>
          <w:sz w:val="22"/>
          <w:szCs w:val="22"/>
        </w:rPr>
        <w:t xml:space="preserve">. From service meshes to ingress controllers to registries and more, </w:t>
      </w:r>
      <w:del w:id="26" w:author="Caryn Alagno" w:date="2023-01-30T19:34:00Z">
        <w:r w:rsidRPr="00970CA3" w:rsidDel="007E19AD">
          <w:rPr>
            <w:sz w:val="22"/>
            <w:szCs w:val="22"/>
          </w:rPr>
          <w:delText>Kubernetes is not as simple as it seems</w:delText>
        </w:r>
      </w:del>
      <w:ins w:id="27" w:author="Caryn Alagno" w:date="2023-01-30T19:34:00Z">
        <w:r w:rsidR="007E19AD">
          <w:rPr>
            <w:sz w:val="22"/>
            <w:szCs w:val="22"/>
          </w:rPr>
          <w:t>there is a lot to consider and to get right</w:t>
        </w:r>
      </w:ins>
      <w:r w:rsidRPr="00970CA3">
        <w:rPr>
          <w:sz w:val="22"/>
          <w:szCs w:val="22"/>
        </w:rPr>
        <w:t xml:space="preserve">. </w:t>
      </w:r>
      <w:proofErr w:type="spellStart"/>
      <w:r w:rsidRPr="00970CA3">
        <w:rPr>
          <w:sz w:val="22"/>
          <w:szCs w:val="22"/>
        </w:rPr>
        <w:t>OpsRamp</w:t>
      </w:r>
      <w:proofErr w:type="spellEnd"/>
      <w:r w:rsidRPr="00970CA3">
        <w:rPr>
          <w:sz w:val="22"/>
          <w:szCs w:val="22"/>
        </w:rPr>
        <w:t xml:space="preserve"> has a great </w:t>
      </w:r>
      <w:hyperlink r:id="rId18" w:history="1">
        <w:r w:rsidRPr="00970CA3">
          <w:rPr>
            <w:rStyle w:val="Hyperlink"/>
            <w:sz w:val="22"/>
            <w:szCs w:val="22"/>
          </w:rPr>
          <w:t>chapter</w:t>
        </w:r>
      </w:hyperlink>
      <w:r w:rsidRPr="00970CA3">
        <w:rPr>
          <w:sz w:val="22"/>
          <w:szCs w:val="22"/>
        </w:rPr>
        <w:t> </w:t>
      </w:r>
      <w:del w:id="28" w:author="Caryn Alagno" w:date="2023-01-30T19:31:00Z">
        <w:r w:rsidRPr="00970CA3" w:rsidDel="002E5ADA">
          <w:rPr>
            <w:sz w:val="22"/>
            <w:szCs w:val="22"/>
          </w:rPr>
          <w:delText>about</w:delText>
        </w:r>
      </w:del>
      <w:ins w:id="29" w:author="Caryn Alagno" w:date="2023-01-30T19:31:00Z">
        <w:r w:rsidR="002E5ADA">
          <w:rPr>
            <w:sz w:val="22"/>
            <w:szCs w:val="22"/>
          </w:rPr>
          <w:t xml:space="preserve"> </w:t>
        </w:r>
        <w:r w:rsidR="002E5ADA">
          <w:rPr>
            <w:sz w:val="22"/>
            <w:szCs w:val="22"/>
          </w:rPr>
          <w:t>on this.</w:t>
        </w:r>
      </w:ins>
      <w:r w:rsidRPr="00970CA3">
        <w:rPr>
          <w:sz w:val="22"/>
          <w:szCs w:val="22"/>
        </w:rPr>
        <w:t xml:space="preserve"> </w:t>
      </w:r>
      <w:del w:id="30" w:author="Caryn Alagno" w:date="2023-01-30T19:31:00Z">
        <w:r w:rsidRPr="00970CA3" w:rsidDel="002E5ADA">
          <w:rPr>
            <w:sz w:val="22"/>
            <w:szCs w:val="22"/>
          </w:rPr>
          <w:delText xml:space="preserve">all the challenges. </w:delText>
        </w:r>
      </w:del>
      <w:r w:rsidRPr="00970CA3">
        <w:rPr>
          <w:sz w:val="22"/>
          <w:szCs w:val="22"/>
        </w:rPr>
        <w:t xml:space="preserve">Teams </w:t>
      </w:r>
      <w:del w:id="31" w:author="Caryn Alagno" w:date="2023-01-30T19:33:00Z">
        <w:r w:rsidRPr="00970CA3" w:rsidDel="007E19AD">
          <w:rPr>
            <w:sz w:val="22"/>
            <w:szCs w:val="22"/>
          </w:rPr>
          <w:delText>start to get</w:delText>
        </w:r>
      </w:del>
      <w:ins w:id="32" w:author="Caryn Alagno" w:date="2023-01-30T19:33:00Z">
        <w:r w:rsidR="007E19AD">
          <w:rPr>
            <w:sz w:val="22"/>
            <w:szCs w:val="22"/>
          </w:rPr>
          <w:t>can become</w:t>
        </w:r>
      </w:ins>
      <w:r w:rsidRPr="00970CA3">
        <w:rPr>
          <w:sz w:val="22"/>
          <w:szCs w:val="22"/>
        </w:rPr>
        <w:t xml:space="preserve"> overwhelmed </w:t>
      </w:r>
      <w:del w:id="33" w:author="Caryn Alagno" w:date="2023-01-30T19:35:00Z">
        <w:r w:rsidRPr="00970CA3" w:rsidDel="007E19AD">
          <w:rPr>
            <w:sz w:val="22"/>
            <w:szCs w:val="22"/>
          </w:rPr>
          <w:delText>with all the decisions points that come</w:delText>
        </w:r>
      </w:del>
      <w:del w:id="34" w:author="Caryn Alagno" w:date="2023-01-30T19:33:00Z">
        <w:r w:rsidRPr="00970CA3" w:rsidDel="007E19AD">
          <w:rPr>
            <w:sz w:val="22"/>
            <w:szCs w:val="22"/>
          </w:rPr>
          <w:delText xml:space="preserve">s </w:delText>
        </w:r>
      </w:del>
      <w:del w:id="35" w:author="Caryn Alagno" w:date="2023-01-30T19:35:00Z">
        <w:r w:rsidRPr="00970CA3" w:rsidDel="007E19AD">
          <w:rPr>
            <w:sz w:val="22"/>
            <w:szCs w:val="22"/>
          </w:rPr>
          <w:delText>with Kubernetes</w:delText>
        </w:r>
      </w:del>
      <w:del w:id="36" w:author="Caryn Alagno" w:date="2023-01-30T19:33:00Z">
        <w:r w:rsidRPr="00970CA3" w:rsidDel="007E19AD">
          <w:rPr>
            <w:sz w:val="22"/>
            <w:szCs w:val="22"/>
          </w:rPr>
          <w:delText>. There are almost TOO many options out there. Teams start</w:delText>
        </w:r>
      </w:del>
      <w:ins w:id="37" w:author="Caryn Alagno" w:date="2023-01-30T19:33:00Z">
        <w:r w:rsidR="007E19AD">
          <w:rPr>
            <w:sz w:val="22"/>
            <w:szCs w:val="22"/>
          </w:rPr>
          <w:t xml:space="preserve"> and</w:t>
        </w:r>
      </w:ins>
      <w:r w:rsidRPr="00970CA3">
        <w:rPr>
          <w:sz w:val="22"/>
          <w:szCs w:val="22"/>
        </w:rPr>
        <w:t xml:space="preserve"> exploring open-source tools, enterprise tools, or </w:t>
      </w:r>
      <w:r w:rsidRPr="00970CA3">
        <w:rPr>
          <w:sz w:val="22"/>
          <w:szCs w:val="22"/>
        </w:rPr>
        <w:lastRenderedPageBreak/>
        <w:t xml:space="preserve">start diving down the deep dark path of internal development. </w:t>
      </w:r>
      <w:del w:id="38" w:author="Caryn Alagno" w:date="2023-01-30T19:35:00Z">
        <w:r w:rsidRPr="00970CA3" w:rsidDel="007E19AD">
          <w:rPr>
            <w:sz w:val="22"/>
            <w:szCs w:val="22"/>
          </w:rPr>
          <w:delText>Does your team really want to take on the technical debt of managing Kubernetes locally?</w:delText>
        </w:r>
      </w:del>
    </w:p>
    <w:p w14:paraId="6910429D" w14:textId="77777777" w:rsidR="00040B1F" w:rsidRPr="00970CA3" w:rsidRDefault="00040B1F" w:rsidP="00040B1F">
      <w:pPr>
        <w:rPr>
          <w:sz w:val="22"/>
          <w:szCs w:val="22"/>
        </w:rPr>
      </w:pPr>
    </w:p>
    <w:p w14:paraId="36A62CD2" w14:textId="387178F0" w:rsidR="00040B1F" w:rsidRDefault="00040B1F" w:rsidP="00040B1F">
      <w:pPr>
        <w:rPr>
          <w:ins w:id="39" w:author="Caryn Alagno" w:date="2023-01-30T19:28:00Z"/>
          <w:sz w:val="22"/>
          <w:szCs w:val="22"/>
        </w:rPr>
      </w:pPr>
      <w:del w:id="40" w:author="Caryn Alagno" w:date="2023-01-30T19:35:00Z">
        <w:r w:rsidRPr="00970CA3" w:rsidDel="007E19AD">
          <w:rPr>
            <w:sz w:val="22"/>
            <w:szCs w:val="22"/>
          </w:rPr>
          <w:delText xml:space="preserve">For our teams, we have always wanted to have balance between the workload, the features, and of course, the total cost. </w:delText>
        </w:r>
      </w:del>
      <w:r w:rsidRPr="00970CA3">
        <w:rPr>
          <w:sz w:val="22"/>
          <w:szCs w:val="22"/>
        </w:rPr>
        <w:t>Thankfully there are many managed Kubernetes or Kubernetes-</w:t>
      </w:r>
      <w:del w:id="41" w:author="Caryn Alagno" w:date="2023-01-30T19:35:00Z">
        <w:r w:rsidRPr="00970CA3" w:rsidDel="007E19AD">
          <w:rPr>
            <w:sz w:val="22"/>
            <w:szCs w:val="22"/>
          </w:rPr>
          <w:delText>As</w:delText>
        </w:r>
      </w:del>
      <w:ins w:id="42" w:author="Caryn Alagno" w:date="2023-01-30T19:35:00Z">
        <w:r w:rsidR="007E19AD">
          <w:rPr>
            <w:sz w:val="22"/>
            <w:szCs w:val="22"/>
          </w:rPr>
          <w:t>a</w:t>
        </w:r>
        <w:r w:rsidR="007E19AD" w:rsidRPr="00970CA3">
          <w:rPr>
            <w:sz w:val="22"/>
            <w:szCs w:val="22"/>
          </w:rPr>
          <w:t>s</w:t>
        </w:r>
      </w:ins>
      <w:r w:rsidRPr="00970CA3">
        <w:rPr>
          <w:sz w:val="22"/>
          <w:szCs w:val="22"/>
        </w:rPr>
        <w:t>-</w:t>
      </w:r>
      <w:del w:id="43" w:author="Caryn Alagno" w:date="2023-01-30T19:35:00Z">
        <w:r w:rsidRPr="00970CA3" w:rsidDel="007E19AD">
          <w:rPr>
            <w:sz w:val="22"/>
            <w:szCs w:val="22"/>
          </w:rPr>
          <w:delText>A</w:delText>
        </w:r>
      </w:del>
      <w:ins w:id="44" w:author="Caryn Alagno" w:date="2023-01-30T19:35:00Z">
        <w:r w:rsidR="007E19AD">
          <w:rPr>
            <w:sz w:val="22"/>
            <w:szCs w:val="22"/>
          </w:rPr>
          <w:t>a</w:t>
        </w:r>
      </w:ins>
      <w:r w:rsidRPr="00970CA3">
        <w:rPr>
          <w:sz w:val="22"/>
          <w:szCs w:val="22"/>
        </w:rPr>
        <w:t xml:space="preserve">-Service offerings. As an industry, we </w:t>
      </w:r>
      <w:del w:id="45" w:author="Caryn Alagno" w:date="2023-01-30T19:36:00Z">
        <w:r w:rsidRPr="00970CA3" w:rsidDel="007E19AD">
          <w:rPr>
            <w:sz w:val="22"/>
            <w:szCs w:val="22"/>
          </w:rPr>
          <w:delText>keep seeing</w:delText>
        </w:r>
      </w:del>
      <w:ins w:id="46" w:author="Caryn Alagno" w:date="2023-01-30T19:36:00Z">
        <w:r w:rsidR="007E19AD">
          <w:rPr>
            <w:sz w:val="22"/>
            <w:szCs w:val="22"/>
          </w:rPr>
          <w:t>are seeing a continual and growing</w:t>
        </w:r>
      </w:ins>
      <w:r w:rsidRPr="00970CA3">
        <w:rPr>
          <w:sz w:val="22"/>
          <w:szCs w:val="22"/>
        </w:rPr>
        <w:t xml:space="preserve"> </w:t>
      </w:r>
      <w:del w:id="47" w:author="Caryn Alagno" w:date="2023-01-30T19:36:00Z">
        <w:r w:rsidRPr="00970CA3" w:rsidDel="007E19AD">
          <w:rPr>
            <w:sz w:val="22"/>
            <w:szCs w:val="22"/>
          </w:rPr>
          <w:delText xml:space="preserve">the numbers </w:delText>
        </w:r>
      </w:del>
      <w:r w:rsidRPr="00970CA3">
        <w:rPr>
          <w:sz w:val="22"/>
          <w:szCs w:val="22"/>
        </w:rPr>
        <w:t xml:space="preserve">shift away from self-managed Kubernetes to managed Kubernetes. </w:t>
      </w:r>
      <w:del w:id="48" w:author="Caryn Alagno" w:date="2023-01-30T19:36:00Z">
        <w:r w:rsidRPr="00970CA3" w:rsidDel="007E19AD">
          <w:rPr>
            <w:sz w:val="22"/>
            <w:szCs w:val="22"/>
          </w:rPr>
          <w:delText>Here's where we can start to talk about how</w:delText>
        </w:r>
      </w:del>
      <w:ins w:id="49" w:author="Caryn Alagno" w:date="2023-01-30T19:36:00Z">
        <w:r w:rsidR="007E19AD">
          <w:rPr>
            <w:sz w:val="22"/>
            <w:szCs w:val="22"/>
          </w:rPr>
          <w:t xml:space="preserve">In these scenarios, Kubernetes is </w:t>
        </w:r>
      </w:ins>
      <w:del w:id="50" w:author="Caryn Alagno" w:date="2023-01-30T19:36:00Z">
        <w:r w:rsidRPr="00970CA3" w:rsidDel="007E19AD">
          <w:rPr>
            <w:sz w:val="22"/>
            <w:szCs w:val="22"/>
          </w:rPr>
          <w:delText xml:space="preserve"> </w:delText>
        </w:r>
      </w:del>
      <w:r w:rsidRPr="00970CA3">
        <w:rPr>
          <w:sz w:val="22"/>
          <w:szCs w:val="22"/>
        </w:rPr>
        <w:t xml:space="preserve">much easier </w:t>
      </w:r>
      <w:del w:id="51" w:author="Caryn Alagno" w:date="2023-01-30T19:36:00Z">
        <w:r w:rsidRPr="00970CA3" w:rsidDel="007E19AD">
          <w:rPr>
            <w:sz w:val="22"/>
            <w:szCs w:val="22"/>
          </w:rPr>
          <w:delText xml:space="preserve">the </w:delText>
        </w:r>
      </w:del>
      <w:ins w:id="52" w:author="Caryn Alagno" w:date="2023-01-30T19:36:00Z">
        <w:r w:rsidR="007E19AD" w:rsidRPr="00970CA3">
          <w:rPr>
            <w:sz w:val="22"/>
            <w:szCs w:val="22"/>
          </w:rPr>
          <w:t>t</w:t>
        </w:r>
        <w:r w:rsidR="007E19AD">
          <w:rPr>
            <w:sz w:val="22"/>
            <w:szCs w:val="22"/>
          </w:rPr>
          <w:t>o</w:t>
        </w:r>
        <w:r w:rsidR="007E19AD" w:rsidRPr="00970CA3">
          <w:rPr>
            <w:sz w:val="22"/>
            <w:szCs w:val="22"/>
          </w:rPr>
          <w:t xml:space="preserve"> </w:t>
        </w:r>
      </w:ins>
      <w:r w:rsidRPr="00970CA3">
        <w:rPr>
          <w:sz w:val="22"/>
          <w:szCs w:val="22"/>
        </w:rPr>
        <w:t>implement</w:t>
      </w:r>
      <w:ins w:id="53" w:author="Caryn Alagno" w:date="2023-01-30T19:36:00Z">
        <w:r w:rsidR="007E19AD">
          <w:rPr>
            <w:sz w:val="22"/>
            <w:szCs w:val="22"/>
          </w:rPr>
          <w:t xml:space="preserve"> </w:t>
        </w:r>
      </w:ins>
      <w:del w:id="54" w:author="Caryn Alagno" w:date="2023-01-30T19:36:00Z">
        <w:r w:rsidRPr="00970CA3" w:rsidDel="007E19AD">
          <w:rPr>
            <w:sz w:val="22"/>
            <w:szCs w:val="22"/>
          </w:rPr>
          <w:delText>ation</w:delText>
        </w:r>
      </w:del>
      <w:r w:rsidRPr="00970CA3">
        <w:rPr>
          <w:sz w:val="22"/>
          <w:szCs w:val="22"/>
        </w:rPr>
        <w:t xml:space="preserve"> and manage</w:t>
      </w:r>
      <w:ins w:id="55" w:author="Caryn Alagno" w:date="2023-01-30T19:37:00Z">
        <w:r w:rsidR="007E19AD">
          <w:rPr>
            <w:sz w:val="22"/>
            <w:szCs w:val="22"/>
          </w:rPr>
          <w:t>.</w:t>
        </w:r>
      </w:ins>
      <w:del w:id="56" w:author="Caryn Alagno" w:date="2023-01-30T19:36:00Z">
        <w:r w:rsidRPr="00970CA3" w:rsidDel="007E19AD">
          <w:rPr>
            <w:sz w:val="22"/>
            <w:szCs w:val="22"/>
          </w:rPr>
          <w:delText>ment</w:delText>
        </w:r>
      </w:del>
      <w:del w:id="57" w:author="Caryn Alagno" w:date="2023-01-30T19:37:00Z">
        <w:r w:rsidRPr="00970CA3" w:rsidDel="007E19AD">
          <w:rPr>
            <w:sz w:val="22"/>
            <w:szCs w:val="22"/>
          </w:rPr>
          <w:delText xml:space="preserve"> of Kubernetes can be for your team.</w:delText>
        </w:r>
      </w:del>
    </w:p>
    <w:p w14:paraId="4E2B707D" w14:textId="77777777" w:rsidR="002E5ADA" w:rsidRPr="00970CA3" w:rsidRDefault="002E5ADA" w:rsidP="00040B1F">
      <w:pPr>
        <w:rPr>
          <w:sz w:val="22"/>
          <w:szCs w:val="22"/>
        </w:rPr>
      </w:pPr>
    </w:p>
    <w:p w14:paraId="360DEC2E" w14:textId="77777777" w:rsidR="00663148" w:rsidRDefault="00040B1F" w:rsidP="00040B1F">
      <w:pPr>
        <w:rPr>
          <w:ins w:id="58" w:author="Caryn Alagno" w:date="2023-01-30T19:52:00Z"/>
          <w:sz w:val="22"/>
          <w:szCs w:val="22"/>
        </w:rPr>
      </w:pPr>
      <w:del w:id="59" w:author="Caryn Alagno" w:date="2023-01-30T19:51:00Z">
        <w:r w:rsidRPr="00663148" w:rsidDel="00663148">
          <w:rPr>
            <w:sz w:val="22"/>
            <w:szCs w:val="22"/>
          </w:rPr>
          <w:delText>But there are trade offs... One thing</w:delText>
        </w:r>
      </w:del>
      <w:ins w:id="60" w:author="Caryn Alagno" w:date="2023-01-30T19:51:00Z">
        <w:r w:rsidR="00663148">
          <w:rPr>
            <w:sz w:val="22"/>
            <w:szCs w:val="22"/>
          </w:rPr>
          <w:t xml:space="preserve">If this is the path </w:t>
        </w:r>
      </w:ins>
      <w:ins w:id="61" w:author="Caryn Alagno" w:date="2023-01-30T19:52:00Z">
        <w:r w:rsidR="00663148">
          <w:rPr>
            <w:sz w:val="22"/>
            <w:szCs w:val="22"/>
          </w:rPr>
          <w:t>you’re taking</w:t>
        </w:r>
      </w:ins>
      <w:ins w:id="62" w:author="Caryn Alagno" w:date="2023-01-30T19:51:00Z">
        <w:r w:rsidR="00663148">
          <w:rPr>
            <w:sz w:val="22"/>
            <w:szCs w:val="22"/>
          </w:rPr>
          <w:t>, one thing</w:t>
        </w:r>
      </w:ins>
      <w:r w:rsidRPr="00663148">
        <w:rPr>
          <w:sz w:val="22"/>
          <w:szCs w:val="22"/>
        </w:rPr>
        <w:t xml:space="preserve"> to think about is the skill</w:t>
      </w:r>
      <w:del w:id="63" w:author="Caryn Alagno" w:date="2023-01-30T19:52:00Z">
        <w:r w:rsidRPr="00663148" w:rsidDel="00663148">
          <w:rPr>
            <w:sz w:val="22"/>
            <w:szCs w:val="22"/>
          </w:rPr>
          <w:delText xml:space="preserve"> </w:delText>
        </w:r>
      </w:del>
      <w:r w:rsidRPr="00663148">
        <w:rPr>
          <w:sz w:val="22"/>
          <w:szCs w:val="22"/>
        </w:rPr>
        <w:t>set needed to deploy an identical Kubernetes cluster at the edge, in the cloud, or</w:t>
      </w:r>
      <w:r w:rsidRPr="00970CA3">
        <w:rPr>
          <w:sz w:val="22"/>
          <w:szCs w:val="22"/>
        </w:rPr>
        <w:t xml:space="preserve"> in air gapped environments. The ability to have a flexible deployment module is very valuable for these types of scenarios. </w:t>
      </w:r>
    </w:p>
    <w:p w14:paraId="6F9687DF" w14:textId="77777777" w:rsidR="00663148" w:rsidRDefault="00663148" w:rsidP="00040B1F">
      <w:pPr>
        <w:rPr>
          <w:ins w:id="64" w:author="Caryn Alagno" w:date="2023-01-30T19:52:00Z"/>
          <w:sz w:val="22"/>
          <w:szCs w:val="22"/>
        </w:rPr>
      </w:pPr>
    </w:p>
    <w:p w14:paraId="7F2DD224" w14:textId="275AACE1" w:rsidR="00663148" w:rsidRDefault="00040B1F" w:rsidP="00040B1F">
      <w:pPr>
        <w:rPr>
          <w:ins w:id="65" w:author="Caryn Alagno" w:date="2023-01-30T19:53:00Z"/>
          <w:sz w:val="22"/>
          <w:szCs w:val="22"/>
        </w:rPr>
      </w:pPr>
      <w:r w:rsidRPr="00970CA3">
        <w:rPr>
          <w:sz w:val="22"/>
          <w:szCs w:val="22"/>
        </w:rPr>
        <w:t xml:space="preserve">Another thing to consider is your temporary, development, or test clusters. Being able to rapidly prototype an on-premise cluster in the cloud can greatly improve velocity for </w:t>
      </w:r>
      <w:del w:id="66" w:author="Caryn Alagno" w:date="2023-01-30T19:52:00Z">
        <w:r w:rsidRPr="00970CA3" w:rsidDel="00663148">
          <w:rPr>
            <w:sz w:val="22"/>
            <w:szCs w:val="22"/>
          </w:rPr>
          <w:delText>all the</w:delText>
        </w:r>
      </w:del>
      <w:ins w:id="67" w:author="Caryn Alagno" w:date="2023-01-30T19:52:00Z">
        <w:r w:rsidR="00663148">
          <w:rPr>
            <w:sz w:val="22"/>
            <w:szCs w:val="22"/>
          </w:rPr>
          <w:t>every</w:t>
        </w:r>
      </w:ins>
      <w:r w:rsidRPr="00970CA3">
        <w:rPr>
          <w:sz w:val="22"/>
          <w:szCs w:val="22"/>
        </w:rPr>
        <w:t xml:space="preserve"> team</w:t>
      </w:r>
      <w:del w:id="68" w:author="Caryn Alagno" w:date="2023-01-30T19:52:00Z">
        <w:r w:rsidRPr="00970CA3" w:rsidDel="00663148">
          <w:rPr>
            <w:sz w:val="22"/>
            <w:szCs w:val="22"/>
          </w:rPr>
          <w:delText>s</w:delText>
        </w:r>
      </w:del>
      <w:r w:rsidRPr="00970CA3">
        <w:rPr>
          <w:sz w:val="22"/>
          <w:szCs w:val="22"/>
        </w:rPr>
        <w:t xml:space="preserve">. </w:t>
      </w:r>
      <w:del w:id="69" w:author="Caryn Alagno" w:date="2023-01-30T19:52:00Z">
        <w:r w:rsidRPr="00970CA3" w:rsidDel="00663148">
          <w:rPr>
            <w:sz w:val="22"/>
            <w:szCs w:val="22"/>
          </w:rPr>
          <w:delText xml:space="preserve">Another </w:delText>
        </w:r>
      </w:del>
      <w:ins w:id="70" w:author="Caryn Alagno" w:date="2023-01-30T19:52:00Z">
        <w:r w:rsidR="00663148" w:rsidRPr="00970CA3">
          <w:rPr>
            <w:sz w:val="22"/>
            <w:szCs w:val="22"/>
          </w:rPr>
          <w:t>A</w:t>
        </w:r>
        <w:r w:rsidR="00663148">
          <w:rPr>
            <w:sz w:val="22"/>
            <w:szCs w:val="22"/>
          </w:rPr>
          <w:t xml:space="preserve"> third</w:t>
        </w:r>
        <w:r w:rsidR="00663148" w:rsidRPr="00970CA3">
          <w:rPr>
            <w:sz w:val="22"/>
            <w:szCs w:val="22"/>
          </w:rPr>
          <w:t xml:space="preserve"> </w:t>
        </w:r>
      </w:ins>
      <w:r w:rsidRPr="00970CA3">
        <w:rPr>
          <w:sz w:val="22"/>
          <w:szCs w:val="22"/>
        </w:rPr>
        <w:t xml:space="preserve">thing to think about is vendor requirements and lock-ins. Some of the cloud providers charge to get your data out. </w:t>
      </w:r>
    </w:p>
    <w:p w14:paraId="3020F6FC" w14:textId="77777777" w:rsidR="00663148" w:rsidRDefault="00663148" w:rsidP="00040B1F">
      <w:pPr>
        <w:rPr>
          <w:ins w:id="71" w:author="Caryn Alagno" w:date="2023-01-30T19:53:00Z"/>
          <w:sz w:val="22"/>
          <w:szCs w:val="22"/>
        </w:rPr>
      </w:pPr>
    </w:p>
    <w:p w14:paraId="20123E19" w14:textId="176D6928" w:rsidR="00040B1F" w:rsidRPr="00970CA3" w:rsidRDefault="00040B1F" w:rsidP="00040B1F">
      <w:pPr>
        <w:rPr>
          <w:sz w:val="22"/>
          <w:szCs w:val="22"/>
        </w:rPr>
      </w:pPr>
      <w:del w:id="72" w:author="Caryn Alagno" w:date="2023-01-30T19:53:00Z">
        <w:r w:rsidRPr="00970CA3" w:rsidDel="00663148">
          <w:rPr>
            <w:sz w:val="22"/>
            <w:szCs w:val="22"/>
          </w:rPr>
          <w:delText>So how can we have the best of both worlds? By</w:delText>
        </w:r>
      </w:del>
      <w:ins w:id="73" w:author="Caryn Alagno" w:date="2023-01-30T19:53:00Z">
        <w:r w:rsidR="00663148">
          <w:rPr>
            <w:sz w:val="22"/>
            <w:szCs w:val="22"/>
          </w:rPr>
          <w:t xml:space="preserve">Teams looking to have the best of both worlds – a managed Kubernetes distribution with the in-house talent, the ability to quickly </w:t>
        </w:r>
      </w:ins>
      <w:ins w:id="74" w:author="Caryn Alagno" w:date="2023-01-30T19:54:00Z">
        <w:r w:rsidR="00663148">
          <w:rPr>
            <w:sz w:val="22"/>
            <w:szCs w:val="22"/>
          </w:rPr>
          <w:t>prototype, and no vendor lock-in – consider</w:t>
        </w:r>
      </w:ins>
      <w:r w:rsidRPr="00970CA3">
        <w:rPr>
          <w:sz w:val="22"/>
          <w:szCs w:val="22"/>
        </w:rPr>
        <w:t xml:space="preserve"> deploying a Kubernetes distribution</w:t>
      </w:r>
      <w:del w:id="75" w:author="Caryn Alagno" w:date="2023-01-30T19:28:00Z">
        <w:r w:rsidRPr="00970CA3" w:rsidDel="002E5ADA">
          <w:rPr>
            <w:sz w:val="22"/>
            <w:szCs w:val="22"/>
          </w:rPr>
          <w:delText xml:space="preserve">, </w:delText>
        </w:r>
      </w:del>
      <w:ins w:id="76" w:author="Caryn Alagno" w:date="2023-01-30T19:54:00Z">
        <w:r w:rsidR="00663148">
          <w:rPr>
            <w:sz w:val="22"/>
            <w:szCs w:val="22"/>
          </w:rPr>
          <w:t xml:space="preserve"> one </w:t>
        </w:r>
      </w:ins>
      <w:r w:rsidRPr="00970CA3">
        <w:rPr>
          <w:sz w:val="22"/>
          <w:szCs w:val="22"/>
        </w:rPr>
        <w:t>that you can take anywhere and everywhere</w:t>
      </w:r>
      <w:ins w:id="77" w:author="Caryn Alagno" w:date="2023-01-30T19:28:00Z">
        <w:r w:rsidR="002E5ADA">
          <w:rPr>
            <w:sz w:val="22"/>
            <w:szCs w:val="22"/>
          </w:rPr>
          <w:t xml:space="preserve"> – </w:t>
        </w:r>
      </w:ins>
      <w:del w:id="78" w:author="Caryn Alagno" w:date="2023-01-30T19:28:00Z">
        <w:r w:rsidRPr="00970CA3" w:rsidDel="002E5ADA">
          <w:rPr>
            <w:sz w:val="22"/>
            <w:szCs w:val="22"/>
          </w:rPr>
          <w:delText>,</w:delText>
        </w:r>
      </w:del>
      <w:r w:rsidRPr="00970CA3">
        <w:rPr>
          <w:sz w:val="22"/>
          <w:szCs w:val="22"/>
        </w:rPr>
        <w:t xml:space="preserve"> to a cloud environment.</w:t>
      </w:r>
    </w:p>
    <w:p w14:paraId="637EC031" w14:textId="7EB9A595" w:rsidR="00040B1F" w:rsidRDefault="00040B1F" w:rsidP="00040B1F">
      <w:pPr>
        <w:rPr>
          <w:ins w:id="79" w:author="Caryn Alagno" w:date="2023-01-30T19:54:00Z"/>
          <w:b/>
          <w:bCs/>
          <w:sz w:val="22"/>
          <w:szCs w:val="22"/>
        </w:rPr>
      </w:pPr>
    </w:p>
    <w:p w14:paraId="33125392" w14:textId="77777777" w:rsidR="00663148" w:rsidRPr="00970CA3" w:rsidRDefault="00663148" w:rsidP="00040B1F">
      <w:pPr>
        <w:rPr>
          <w:b/>
          <w:bCs/>
          <w:sz w:val="22"/>
          <w:szCs w:val="22"/>
        </w:rPr>
      </w:pPr>
    </w:p>
    <w:p w14:paraId="76E4F555" w14:textId="01828C4A" w:rsidR="00040B1F" w:rsidRPr="00970CA3" w:rsidRDefault="00040B1F" w:rsidP="00040B1F">
      <w:pPr>
        <w:rPr>
          <w:b/>
          <w:bCs/>
          <w:sz w:val="22"/>
          <w:szCs w:val="22"/>
        </w:rPr>
      </w:pPr>
      <w:r w:rsidRPr="00970CA3">
        <w:rPr>
          <w:b/>
          <w:bCs/>
          <w:sz w:val="22"/>
          <w:szCs w:val="22"/>
        </w:rPr>
        <w:t>Why Rancher on AWS</w:t>
      </w:r>
    </w:p>
    <w:p w14:paraId="4A87CCF8" w14:textId="77777777" w:rsidR="00040B1F" w:rsidRPr="00970CA3" w:rsidRDefault="00040B1F" w:rsidP="00040B1F">
      <w:pPr>
        <w:rPr>
          <w:b/>
          <w:bCs/>
          <w:sz w:val="22"/>
          <w:szCs w:val="22"/>
        </w:rPr>
      </w:pPr>
    </w:p>
    <w:p w14:paraId="48A4BD2F" w14:textId="4653209B" w:rsidR="00040B1F" w:rsidRPr="00970CA3" w:rsidRDefault="00040B1F" w:rsidP="00040B1F">
      <w:pPr>
        <w:rPr>
          <w:sz w:val="22"/>
          <w:szCs w:val="22"/>
        </w:rPr>
      </w:pPr>
      <w:r w:rsidRPr="00970CA3">
        <w:rPr>
          <w:noProof/>
          <w:sz w:val="22"/>
          <w:szCs w:val="22"/>
        </w:rPr>
        <w:drawing>
          <wp:inline distT="0" distB="0" distL="0" distR="0" wp14:anchorId="79C44996" wp14:editId="3E77B9DE">
            <wp:extent cx="5943600" cy="1386205"/>
            <wp:effectExtent l="0" t="0" r="0" b="0"/>
            <wp:docPr id="5" name="Picture 5" descr="try-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y-ranch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6616B94" w14:textId="77777777" w:rsidR="00040B1F" w:rsidRPr="00970CA3" w:rsidRDefault="00040B1F" w:rsidP="00040B1F">
      <w:pPr>
        <w:rPr>
          <w:sz w:val="22"/>
          <w:szCs w:val="22"/>
        </w:rPr>
      </w:pPr>
    </w:p>
    <w:p w14:paraId="6CB12D90" w14:textId="5D12C040" w:rsidR="00663148" w:rsidRDefault="00040B1F" w:rsidP="00040B1F">
      <w:pPr>
        <w:rPr>
          <w:ins w:id="80" w:author="Caryn Alagno" w:date="2023-01-30T19:54:00Z"/>
          <w:sz w:val="22"/>
          <w:szCs w:val="22"/>
        </w:rPr>
      </w:pPr>
      <w:r w:rsidRPr="00970CA3">
        <w:rPr>
          <w:sz w:val="22"/>
          <w:szCs w:val="22"/>
        </w:rPr>
        <w:t>Rancher is rapidly becoming the Kubernetes of choice for every agency, company, and team</w:t>
      </w:r>
      <w:del w:id="81" w:author="Caryn Alagno" w:date="2023-01-30T19:54:00Z">
        <w:r w:rsidRPr="00970CA3" w:rsidDel="00663148">
          <w:rPr>
            <w:sz w:val="22"/>
            <w:szCs w:val="22"/>
          </w:rPr>
          <w:delText>. The</w:delText>
        </w:r>
      </w:del>
      <w:ins w:id="82" w:author="Caryn Alagno" w:date="2023-01-30T19:54:00Z">
        <w:r w:rsidR="00663148">
          <w:rPr>
            <w:sz w:val="22"/>
            <w:szCs w:val="22"/>
          </w:rPr>
          <w:t xml:space="preserve"> because the</w:t>
        </w:r>
      </w:ins>
      <w:r w:rsidRPr="00970CA3">
        <w:rPr>
          <w:sz w:val="22"/>
          <w:szCs w:val="22"/>
        </w:rPr>
        <w:t xml:space="preserve"> Rancher stack has some </w:t>
      </w:r>
      <w:del w:id="83" w:author="Caryn Alagno" w:date="2023-01-30T19:54:00Z">
        <w:r w:rsidRPr="00970CA3" w:rsidDel="00663148">
          <w:rPr>
            <w:sz w:val="22"/>
            <w:szCs w:val="22"/>
          </w:rPr>
          <w:delText>very good</w:delText>
        </w:r>
      </w:del>
      <w:ins w:id="84" w:author="Caryn Alagno" w:date="2023-01-30T19:54:00Z">
        <w:r w:rsidR="00663148">
          <w:rPr>
            <w:sz w:val="22"/>
            <w:szCs w:val="22"/>
          </w:rPr>
          <w:t>exceptional</w:t>
        </w:r>
      </w:ins>
      <w:r w:rsidRPr="00970CA3">
        <w:rPr>
          <w:sz w:val="22"/>
          <w:szCs w:val="22"/>
        </w:rPr>
        <w:t xml:space="preserve"> choices for all the different layers of infrastructure. </w:t>
      </w:r>
    </w:p>
    <w:p w14:paraId="71F8BA92" w14:textId="77777777" w:rsidR="00663148" w:rsidRDefault="00663148" w:rsidP="00040B1F">
      <w:pPr>
        <w:rPr>
          <w:ins w:id="85" w:author="Caryn Alagno" w:date="2023-01-30T19:54:00Z"/>
          <w:sz w:val="22"/>
          <w:szCs w:val="22"/>
        </w:rPr>
      </w:pPr>
    </w:p>
    <w:p w14:paraId="404BFC19" w14:textId="77777777" w:rsidR="00663148" w:rsidRDefault="00040B1F" w:rsidP="00040B1F">
      <w:pPr>
        <w:rPr>
          <w:ins w:id="86" w:author="Caryn Alagno" w:date="2023-01-30T19:55:00Z"/>
          <w:sz w:val="22"/>
          <w:szCs w:val="22"/>
        </w:rPr>
      </w:pPr>
      <w:r w:rsidRPr="00970CA3">
        <w:rPr>
          <w:sz w:val="22"/>
          <w:szCs w:val="22"/>
        </w:rPr>
        <w:t>Rancher, as a stack, is completely malleable. Meaning</w:t>
      </w:r>
      <w:ins w:id="87" w:author="Caryn Alagno" w:date="2023-01-30T19:54:00Z">
        <w:r w:rsidR="00663148">
          <w:rPr>
            <w:sz w:val="22"/>
            <w:szCs w:val="22"/>
          </w:rPr>
          <w:t xml:space="preserve">, </w:t>
        </w:r>
      </w:ins>
      <w:del w:id="88" w:author="Caryn Alagno" w:date="2023-01-30T19:54:00Z">
        <w:r w:rsidRPr="00970CA3" w:rsidDel="00663148">
          <w:rPr>
            <w:sz w:val="22"/>
            <w:szCs w:val="22"/>
          </w:rPr>
          <w:delText xml:space="preserve"> </w:delText>
        </w:r>
      </w:del>
      <w:r w:rsidRPr="00970CA3">
        <w:rPr>
          <w:sz w:val="22"/>
          <w:szCs w:val="22"/>
        </w:rPr>
        <w:t xml:space="preserve">you can pick and choose which piece you want to run when and where. This gives greater flexibility to engineering the right infrastructure at the right time for the right location. We have deployments from every cloud provider down to the tactical edge. </w:t>
      </w:r>
    </w:p>
    <w:p w14:paraId="7D7B6F69" w14:textId="77777777" w:rsidR="00663148" w:rsidRDefault="00663148" w:rsidP="00040B1F">
      <w:pPr>
        <w:rPr>
          <w:ins w:id="89" w:author="Caryn Alagno" w:date="2023-01-30T19:55:00Z"/>
          <w:sz w:val="22"/>
          <w:szCs w:val="22"/>
        </w:rPr>
      </w:pPr>
    </w:p>
    <w:p w14:paraId="7CB32609" w14:textId="77777777" w:rsidR="00663148" w:rsidRDefault="00040B1F" w:rsidP="00040B1F">
      <w:pPr>
        <w:rPr>
          <w:ins w:id="90" w:author="Caryn Alagno" w:date="2023-01-30T19:55:00Z"/>
          <w:sz w:val="22"/>
          <w:szCs w:val="22"/>
        </w:rPr>
      </w:pPr>
      <w:r w:rsidRPr="00970CA3">
        <w:rPr>
          <w:sz w:val="22"/>
          <w:szCs w:val="22"/>
        </w:rPr>
        <w:t>In addition</w:t>
      </w:r>
      <w:ins w:id="91" w:author="Caryn Alagno" w:date="2023-01-30T19:55:00Z">
        <w:r w:rsidR="00663148">
          <w:rPr>
            <w:sz w:val="22"/>
            <w:szCs w:val="22"/>
          </w:rPr>
          <w:t>,</w:t>
        </w:r>
      </w:ins>
      <w:r w:rsidRPr="00970CA3">
        <w:rPr>
          <w:sz w:val="22"/>
          <w:szCs w:val="22"/>
        </w:rPr>
        <w:t xml:space="preserve"> the Rancher stack is </w:t>
      </w:r>
      <w:del w:id="92" w:author="Caryn Alagno" w:date="2023-01-30T19:55:00Z">
        <w:r w:rsidRPr="00970CA3" w:rsidDel="00663148">
          <w:rPr>
            <w:sz w:val="22"/>
            <w:szCs w:val="22"/>
          </w:rPr>
          <w:delText>open-source</w:delText>
        </w:r>
      </w:del>
      <w:ins w:id="93" w:author="Caryn Alagno" w:date="2023-01-30T19:55:00Z">
        <w:r w:rsidR="00663148" w:rsidRPr="00970CA3">
          <w:rPr>
            <w:sz w:val="22"/>
            <w:szCs w:val="22"/>
          </w:rPr>
          <w:t>open source</w:t>
        </w:r>
      </w:ins>
      <w:r w:rsidRPr="00970CA3">
        <w:rPr>
          <w:sz w:val="22"/>
          <w:szCs w:val="22"/>
        </w:rPr>
        <w:t>, this is important for better transparency for security and code quality. Sound</w:t>
      </w:r>
      <w:ins w:id="94" w:author="Caryn Alagno" w:date="2023-01-30T19:55:00Z">
        <w:r w:rsidR="00663148">
          <w:rPr>
            <w:sz w:val="22"/>
            <w:szCs w:val="22"/>
          </w:rPr>
          <w:t>s</w:t>
        </w:r>
      </w:ins>
      <w:r w:rsidRPr="00970CA3">
        <w:rPr>
          <w:sz w:val="22"/>
          <w:szCs w:val="22"/>
        </w:rPr>
        <w:t xml:space="preserve"> good</w:t>
      </w:r>
      <w:ins w:id="95" w:author="Caryn Alagno" w:date="2023-01-30T19:55:00Z">
        <w:r w:rsidR="00663148">
          <w:rPr>
            <w:sz w:val="22"/>
            <w:szCs w:val="22"/>
          </w:rPr>
          <w:t>,</w:t>
        </w:r>
      </w:ins>
      <w:r w:rsidRPr="00970CA3">
        <w:rPr>
          <w:sz w:val="22"/>
          <w:szCs w:val="22"/>
        </w:rPr>
        <w:t xml:space="preserve"> right? How about a "No-Code" deployment of the stack? </w:t>
      </w:r>
    </w:p>
    <w:p w14:paraId="72FA7EED" w14:textId="467B8E98" w:rsidR="00040B1F" w:rsidRPr="00970CA3" w:rsidRDefault="00663148" w:rsidP="00040B1F">
      <w:pPr>
        <w:rPr>
          <w:sz w:val="22"/>
          <w:szCs w:val="22"/>
        </w:rPr>
      </w:pPr>
      <w:ins w:id="96" w:author="Caryn Alagno" w:date="2023-01-30T19:58:00Z">
        <w:r>
          <w:rPr>
            <w:sz w:val="22"/>
            <w:szCs w:val="22"/>
          </w:rPr>
          <w:lastRenderedPageBreak/>
          <w:fldChar w:fldCharType="begin"/>
        </w:r>
        <w:r>
          <w:rPr>
            <w:sz w:val="22"/>
            <w:szCs w:val="22"/>
          </w:rPr>
          <w:instrText xml:space="preserve"> HYPERLINK "https://ranchergovernment.com/" </w:instrText>
        </w:r>
        <w:r>
          <w:rPr>
            <w:sz w:val="22"/>
            <w:szCs w:val="22"/>
          </w:rPr>
        </w:r>
        <w:r>
          <w:rPr>
            <w:sz w:val="22"/>
            <w:szCs w:val="22"/>
          </w:rPr>
          <w:fldChar w:fldCharType="separate"/>
        </w:r>
        <w:r w:rsidR="00040B1F" w:rsidRPr="00663148">
          <w:rPr>
            <w:rStyle w:val="Hyperlink"/>
            <w:sz w:val="22"/>
            <w:szCs w:val="22"/>
          </w:rPr>
          <w:t>Rancher Government Solutions</w:t>
        </w:r>
        <w:r>
          <w:rPr>
            <w:sz w:val="22"/>
            <w:szCs w:val="22"/>
          </w:rPr>
          <w:fldChar w:fldCharType="end"/>
        </w:r>
      </w:ins>
      <w:r w:rsidR="00040B1F" w:rsidRPr="00970CA3">
        <w:rPr>
          <w:sz w:val="22"/>
          <w:szCs w:val="22"/>
        </w:rPr>
        <w:t xml:space="preserve"> (</w:t>
      </w:r>
      <w:r w:rsidRPr="00663148">
        <w:rPr>
          <w:sz w:val="22"/>
          <w:szCs w:val="22"/>
        </w:rPr>
        <w:t>RGS</w:t>
      </w:r>
      <w:r w:rsidR="00040B1F" w:rsidRPr="00970CA3">
        <w:rPr>
          <w:sz w:val="22"/>
          <w:szCs w:val="22"/>
        </w:rPr>
        <w:t>) worked with </w:t>
      </w:r>
      <w:hyperlink r:id="rId20" w:history="1">
        <w:r w:rsidR="00040B1F" w:rsidRPr="00970CA3">
          <w:rPr>
            <w:rStyle w:val="Hyperlink"/>
            <w:sz w:val="22"/>
            <w:szCs w:val="22"/>
          </w:rPr>
          <w:t>AWS</w:t>
        </w:r>
      </w:hyperlink>
      <w:r w:rsidR="00040B1F" w:rsidRPr="00970CA3">
        <w:rPr>
          <w:sz w:val="22"/>
          <w:szCs w:val="22"/>
        </w:rPr>
        <w:t> to develop a marketplace offering to dramatically reduce the barrier to entry. The offering is a highly available free trial of RKE2 and Rancher Manager by Rancher Government Solutions (</w:t>
      </w:r>
      <w:hyperlink r:id="rId21" w:history="1">
        <w:r w:rsidR="00040B1F" w:rsidRPr="00970CA3">
          <w:rPr>
            <w:rStyle w:val="Hyperlink"/>
            <w:sz w:val="22"/>
            <w:szCs w:val="22"/>
          </w:rPr>
          <w:t>RGS</w:t>
        </w:r>
      </w:hyperlink>
      <w:r w:rsidR="00040B1F" w:rsidRPr="00970CA3">
        <w:rPr>
          <w:sz w:val="22"/>
          <w:szCs w:val="22"/>
        </w:rPr>
        <w:t>), designed for U</w:t>
      </w:r>
      <w:ins w:id="97" w:author="Caryn Alagno" w:date="2023-01-30T19:55:00Z">
        <w:r>
          <w:rPr>
            <w:sz w:val="22"/>
            <w:szCs w:val="22"/>
          </w:rPr>
          <w:t>.</w:t>
        </w:r>
      </w:ins>
      <w:r w:rsidR="00040B1F" w:rsidRPr="00970CA3">
        <w:rPr>
          <w:sz w:val="22"/>
          <w:szCs w:val="22"/>
        </w:rPr>
        <w:t>S</w:t>
      </w:r>
      <w:ins w:id="98" w:author="Caryn Alagno" w:date="2023-01-30T19:55:00Z">
        <w:r>
          <w:rPr>
            <w:sz w:val="22"/>
            <w:szCs w:val="22"/>
          </w:rPr>
          <w:t>.</w:t>
        </w:r>
      </w:ins>
      <w:r w:rsidR="00040B1F" w:rsidRPr="00970CA3">
        <w:rPr>
          <w:sz w:val="22"/>
          <w:szCs w:val="22"/>
        </w:rPr>
        <w:t xml:space="preserve"> Federal and Public Sector Customers.</w:t>
      </w:r>
    </w:p>
    <w:p w14:paraId="58C4C34A" w14:textId="180C3A77" w:rsidR="00040B1F" w:rsidRPr="00970CA3" w:rsidRDefault="00040B1F" w:rsidP="00040B1F">
      <w:pPr>
        <w:rPr>
          <w:b/>
          <w:bCs/>
          <w:sz w:val="22"/>
          <w:szCs w:val="22"/>
        </w:rPr>
      </w:pPr>
    </w:p>
    <w:p w14:paraId="678AD1E2" w14:textId="77777777" w:rsidR="00040B1F" w:rsidRPr="00970CA3" w:rsidRDefault="00040B1F" w:rsidP="00040B1F">
      <w:pPr>
        <w:rPr>
          <w:b/>
          <w:bCs/>
          <w:sz w:val="22"/>
          <w:szCs w:val="22"/>
        </w:rPr>
      </w:pPr>
    </w:p>
    <w:p w14:paraId="0EE4358C" w14:textId="5D7FEBB8" w:rsidR="00040B1F" w:rsidRDefault="00040B1F" w:rsidP="00040B1F">
      <w:pPr>
        <w:rPr>
          <w:ins w:id="99" w:author="Caryn Alagno" w:date="2023-01-30T19:55:00Z"/>
          <w:b/>
          <w:bCs/>
          <w:sz w:val="22"/>
          <w:szCs w:val="22"/>
        </w:rPr>
      </w:pPr>
      <w:r w:rsidRPr="00970CA3">
        <w:rPr>
          <w:b/>
          <w:bCs/>
          <w:sz w:val="22"/>
          <w:szCs w:val="22"/>
        </w:rPr>
        <w:t>No-Code Deployment</w:t>
      </w:r>
    </w:p>
    <w:p w14:paraId="0F82EBAE" w14:textId="77777777" w:rsidR="00663148" w:rsidRPr="00970CA3" w:rsidRDefault="00663148" w:rsidP="00040B1F">
      <w:pPr>
        <w:rPr>
          <w:b/>
          <w:bCs/>
          <w:sz w:val="22"/>
          <w:szCs w:val="22"/>
        </w:rPr>
      </w:pPr>
    </w:p>
    <w:p w14:paraId="63E7019E" w14:textId="191EB563" w:rsidR="00040B1F" w:rsidRDefault="00040B1F" w:rsidP="00040B1F">
      <w:pPr>
        <w:rPr>
          <w:ins w:id="100" w:author="Caryn Alagno" w:date="2023-01-30T19:55:00Z"/>
          <w:sz w:val="22"/>
          <w:szCs w:val="22"/>
        </w:rPr>
      </w:pPr>
      <w:r w:rsidRPr="00970CA3">
        <w:rPr>
          <w:sz w:val="22"/>
          <w:szCs w:val="22"/>
        </w:rPr>
        <w:t xml:space="preserve">Seriously. It's zero code, zero configuration, and zero hassle. But what </w:t>
      </w:r>
      <w:proofErr w:type="spellStart"/>
      <w:r w:rsidRPr="00970CA3">
        <w:rPr>
          <w:sz w:val="22"/>
          <w:szCs w:val="22"/>
        </w:rPr>
        <w:t>do</w:t>
      </w:r>
      <w:del w:id="101" w:author="Caryn Alagno" w:date="2023-01-30T19:56:00Z">
        <w:r w:rsidRPr="00970CA3" w:rsidDel="00663148">
          <w:rPr>
            <w:sz w:val="22"/>
            <w:szCs w:val="22"/>
          </w:rPr>
          <w:delText xml:space="preserve"> we</w:delText>
        </w:r>
      </w:del>
      <w:ins w:id="102" w:author="Caryn Alagno" w:date="2023-01-30T19:56:00Z">
        <w:r w:rsidR="00663148">
          <w:rPr>
            <w:sz w:val="22"/>
            <w:szCs w:val="22"/>
          </w:rPr>
          <w:t>you</w:t>
        </w:r>
      </w:ins>
      <w:proofErr w:type="spellEnd"/>
      <w:r w:rsidRPr="00970CA3">
        <w:rPr>
          <w:sz w:val="22"/>
          <w:szCs w:val="22"/>
        </w:rPr>
        <w:t xml:space="preserve"> get?</w:t>
      </w:r>
    </w:p>
    <w:p w14:paraId="0E2B51EE" w14:textId="77777777" w:rsidR="00663148" w:rsidRPr="00970CA3" w:rsidRDefault="00663148" w:rsidP="00040B1F">
      <w:pPr>
        <w:rPr>
          <w:sz w:val="22"/>
          <w:szCs w:val="22"/>
        </w:rPr>
      </w:pPr>
    </w:p>
    <w:p w14:paraId="3035E85C" w14:textId="57F52AD4" w:rsidR="00040B1F" w:rsidRPr="00970CA3" w:rsidRDefault="00040B1F" w:rsidP="00040B1F">
      <w:pPr>
        <w:numPr>
          <w:ilvl w:val="0"/>
          <w:numId w:val="2"/>
        </w:numPr>
        <w:rPr>
          <w:sz w:val="22"/>
          <w:szCs w:val="22"/>
        </w:rPr>
      </w:pPr>
      <w:r w:rsidRPr="00970CA3">
        <w:rPr>
          <w:sz w:val="22"/>
          <w:szCs w:val="22"/>
        </w:rPr>
        <w:t>Rancher Kubernetes Engine (</w:t>
      </w:r>
      <w:hyperlink r:id="rId22" w:history="1">
        <w:r w:rsidRPr="00970CA3">
          <w:rPr>
            <w:rStyle w:val="Hyperlink"/>
            <w:sz w:val="22"/>
            <w:szCs w:val="22"/>
          </w:rPr>
          <w:t>RKE2</w:t>
        </w:r>
      </w:hyperlink>
      <w:r w:rsidRPr="00970CA3">
        <w:rPr>
          <w:sz w:val="22"/>
          <w:szCs w:val="22"/>
        </w:rPr>
        <w:t>), which is a fully CNCF co</w:t>
      </w:r>
      <w:ins w:id="103" w:author="Caryn Alagno" w:date="2023-01-30T19:56:00Z">
        <w:r w:rsidR="00663148">
          <w:rPr>
            <w:sz w:val="22"/>
            <w:szCs w:val="22"/>
          </w:rPr>
          <w:t>n</w:t>
        </w:r>
      </w:ins>
      <w:del w:id="104" w:author="Caryn Alagno" w:date="2023-01-30T19:56:00Z">
        <w:r w:rsidRPr="00970CA3" w:rsidDel="00663148">
          <w:rPr>
            <w:sz w:val="22"/>
            <w:szCs w:val="22"/>
          </w:rPr>
          <w:delText>m</w:delText>
        </w:r>
      </w:del>
      <w:r w:rsidRPr="00970CA3">
        <w:rPr>
          <w:sz w:val="22"/>
          <w:szCs w:val="22"/>
        </w:rPr>
        <w:t>formant Kubernetes distribution, focusing on security and compliance within the government and public sectors.</w:t>
      </w:r>
    </w:p>
    <w:p w14:paraId="1F1FE2B9" w14:textId="4DDB7843" w:rsidR="00040B1F" w:rsidRPr="00970CA3" w:rsidRDefault="00040B1F" w:rsidP="00040B1F">
      <w:pPr>
        <w:numPr>
          <w:ilvl w:val="0"/>
          <w:numId w:val="2"/>
        </w:numPr>
        <w:rPr>
          <w:sz w:val="22"/>
          <w:szCs w:val="22"/>
        </w:rPr>
      </w:pPr>
      <w:r w:rsidRPr="00970CA3">
        <w:rPr>
          <w:sz w:val="22"/>
          <w:szCs w:val="22"/>
        </w:rPr>
        <w:t>Rancher Multi-Cluster Manager (</w:t>
      </w:r>
      <w:hyperlink r:id="rId23" w:history="1">
        <w:r w:rsidRPr="00970CA3">
          <w:rPr>
            <w:rStyle w:val="Hyperlink"/>
            <w:sz w:val="22"/>
            <w:szCs w:val="22"/>
          </w:rPr>
          <w:t>MCM</w:t>
        </w:r>
      </w:hyperlink>
      <w:r w:rsidRPr="00970CA3">
        <w:rPr>
          <w:sz w:val="22"/>
          <w:szCs w:val="22"/>
        </w:rPr>
        <w:t>), which is the leading open</w:t>
      </w:r>
      <w:ins w:id="105" w:author="Caryn Alagno" w:date="2023-01-30T19:56:00Z">
        <w:r w:rsidR="00663148">
          <w:rPr>
            <w:sz w:val="22"/>
            <w:szCs w:val="22"/>
          </w:rPr>
          <w:t>-</w:t>
        </w:r>
      </w:ins>
      <w:del w:id="106" w:author="Caryn Alagno" w:date="2023-01-30T19:56:00Z">
        <w:r w:rsidRPr="00970CA3" w:rsidDel="00663148">
          <w:rPr>
            <w:sz w:val="22"/>
            <w:szCs w:val="22"/>
          </w:rPr>
          <w:delText xml:space="preserve"> </w:delText>
        </w:r>
      </w:del>
      <w:r w:rsidRPr="00970CA3">
        <w:rPr>
          <w:sz w:val="22"/>
          <w:szCs w:val="22"/>
        </w:rPr>
        <w:t>source platform for running Kubernetes in any environment, with over one billion in total downloads.</w:t>
      </w:r>
    </w:p>
    <w:p w14:paraId="254989C2" w14:textId="0F84DFC7" w:rsidR="00040B1F" w:rsidRPr="00970CA3" w:rsidRDefault="00040B1F" w:rsidP="00040B1F">
      <w:pPr>
        <w:numPr>
          <w:ilvl w:val="0"/>
          <w:numId w:val="2"/>
        </w:numPr>
        <w:rPr>
          <w:sz w:val="22"/>
          <w:szCs w:val="22"/>
        </w:rPr>
      </w:pPr>
      <w:r w:rsidRPr="00970CA3">
        <w:rPr>
          <w:sz w:val="22"/>
          <w:szCs w:val="22"/>
        </w:rPr>
        <w:t>For Amazon AWS... Virtual Private Cloud (</w:t>
      </w:r>
      <w:hyperlink r:id="rId24" w:history="1">
        <w:r w:rsidRPr="00970CA3">
          <w:rPr>
            <w:rStyle w:val="Hyperlink"/>
            <w:sz w:val="22"/>
            <w:szCs w:val="22"/>
          </w:rPr>
          <w:t>VPC</w:t>
        </w:r>
      </w:hyperlink>
      <w:r w:rsidRPr="00970CA3">
        <w:rPr>
          <w:sz w:val="22"/>
          <w:szCs w:val="22"/>
        </w:rPr>
        <w:t>), Elastic Compute (</w:t>
      </w:r>
      <w:hyperlink r:id="rId25" w:history="1">
        <w:r w:rsidRPr="00970CA3">
          <w:rPr>
            <w:rStyle w:val="Hyperlink"/>
            <w:sz w:val="22"/>
            <w:szCs w:val="22"/>
          </w:rPr>
          <w:t>EC2</w:t>
        </w:r>
      </w:hyperlink>
      <w:r w:rsidRPr="00970CA3">
        <w:rPr>
          <w:sz w:val="22"/>
          <w:szCs w:val="22"/>
        </w:rPr>
        <w:t>), Elastic Load Balancer (</w:t>
      </w:r>
      <w:hyperlink r:id="rId26" w:history="1">
        <w:r w:rsidRPr="00970CA3">
          <w:rPr>
            <w:rStyle w:val="Hyperlink"/>
            <w:sz w:val="22"/>
            <w:szCs w:val="22"/>
          </w:rPr>
          <w:t>ELB</w:t>
        </w:r>
      </w:hyperlink>
      <w:r w:rsidRPr="00970CA3">
        <w:rPr>
          <w:sz w:val="22"/>
          <w:szCs w:val="22"/>
        </w:rPr>
        <w:t>), Route 53 (</w:t>
      </w:r>
      <w:hyperlink r:id="rId27" w:history="1">
        <w:r w:rsidRPr="00970CA3">
          <w:rPr>
            <w:rStyle w:val="Hyperlink"/>
            <w:sz w:val="22"/>
            <w:szCs w:val="22"/>
          </w:rPr>
          <w:t>DNS</w:t>
        </w:r>
      </w:hyperlink>
      <w:r w:rsidRPr="00970CA3">
        <w:rPr>
          <w:sz w:val="22"/>
          <w:szCs w:val="22"/>
        </w:rPr>
        <w:t>), Identity Access Management (</w:t>
      </w:r>
      <w:hyperlink r:id="rId28" w:history="1">
        <w:r w:rsidRPr="00970CA3">
          <w:rPr>
            <w:rStyle w:val="Hyperlink"/>
            <w:sz w:val="22"/>
            <w:szCs w:val="22"/>
          </w:rPr>
          <w:t>IAM</w:t>
        </w:r>
      </w:hyperlink>
      <w:r w:rsidRPr="00970CA3">
        <w:rPr>
          <w:sz w:val="22"/>
          <w:szCs w:val="22"/>
        </w:rPr>
        <w:t>), and Auto Scaling (</w:t>
      </w:r>
      <w:hyperlink r:id="rId29" w:history="1">
        <w:r w:rsidRPr="00970CA3">
          <w:rPr>
            <w:rStyle w:val="Hyperlink"/>
            <w:sz w:val="22"/>
            <w:szCs w:val="22"/>
          </w:rPr>
          <w:t>AS</w:t>
        </w:r>
      </w:hyperlink>
      <w:r w:rsidRPr="00970CA3">
        <w:rPr>
          <w:sz w:val="22"/>
          <w:szCs w:val="22"/>
        </w:rPr>
        <w:t>).</w:t>
      </w:r>
    </w:p>
    <w:p w14:paraId="77898C5D" w14:textId="77777777" w:rsidR="00040B1F" w:rsidRPr="00970CA3" w:rsidRDefault="00040B1F" w:rsidP="00040B1F">
      <w:pPr>
        <w:ind w:left="720"/>
        <w:rPr>
          <w:sz w:val="22"/>
          <w:szCs w:val="22"/>
        </w:rPr>
      </w:pPr>
    </w:p>
    <w:p w14:paraId="113693F2" w14:textId="72DAB907" w:rsidR="00040B1F" w:rsidRPr="00970CA3" w:rsidRDefault="00040B1F" w:rsidP="00040B1F">
      <w:pPr>
        <w:rPr>
          <w:sz w:val="22"/>
          <w:szCs w:val="22"/>
        </w:rPr>
      </w:pPr>
      <w:r w:rsidRPr="00970CA3">
        <w:rPr>
          <w:sz w:val="22"/>
          <w:szCs w:val="22"/>
        </w:rPr>
        <w:t>Here is an architecture overview of the deployment:</w:t>
      </w:r>
    </w:p>
    <w:p w14:paraId="4BF93B73" w14:textId="77777777" w:rsidR="00040B1F" w:rsidRPr="00970CA3" w:rsidRDefault="00040B1F" w:rsidP="00040B1F">
      <w:pPr>
        <w:rPr>
          <w:sz w:val="22"/>
          <w:szCs w:val="22"/>
        </w:rPr>
      </w:pPr>
    </w:p>
    <w:p w14:paraId="75D674CA" w14:textId="073DAA5D" w:rsidR="00040B1F" w:rsidRPr="00970CA3" w:rsidRDefault="00040B1F" w:rsidP="00040B1F">
      <w:pPr>
        <w:rPr>
          <w:sz w:val="22"/>
          <w:szCs w:val="22"/>
        </w:rPr>
      </w:pPr>
      <w:r w:rsidRPr="00970CA3">
        <w:rPr>
          <w:noProof/>
          <w:sz w:val="22"/>
          <w:szCs w:val="22"/>
        </w:rPr>
        <w:drawing>
          <wp:inline distT="0" distB="0" distL="0" distR="0" wp14:anchorId="7A47F008" wp14:editId="336A98FF">
            <wp:extent cx="5943600" cy="3165475"/>
            <wp:effectExtent l="0" t="0" r="0" b="0"/>
            <wp:docPr id="4" name="Picture 4" descr="ranch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cher-arch"/>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0B11D531" w14:textId="77777777" w:rsidR="00040B1F" w:rsidRPr="00970CA3" w:rsidRDefault="00040B1F" w:rsidP="00040B1F">
      <w:pPr>
        <w:rPr>
          <w:sz w:val="22"/>
          <w:szCs w:val="22"/>
        </w:rPr>
      </w:pPr>
    </w:p>
    <w:p w14:paraId="05A208DD" w14:textId="005BA15B" w:rsidR="00040B1F" w:rsidRPr="00970CA3" w:rsidRDefault="00040B1F" w:rsidP="00040B1F">
      <w:pPr>
        <w:rPr>
          <w:sz w:val="22"/>
          <w:szCs w:val="22"/>
        </w:rPr>
      </w:pPr>
      <w:r w:rsidRPr="00970CA3">
        <w:rPr>
          <w:sz w:val="22"/>
          <w:szCs w:val="22"/>
        </w:rPr>
        <w:t>There are a few options and variables you need to set, but behind the scenes, it's a</w:t>
      </w:r>
      <w:ins w:id="107" w:author="Caryn Alagno" w:date="2023-01-30T19:56:00Z">
        <w:r w:rsidR="00663148">
          <w:rPr>
            <w:sz w:val="22"/>
            <w:szCs w:val="22"/>
          </w:rPr>
          <w:t>n</w:t>
        </w:r>
      </w:ins>
      <w:r w:rsidRPr="00970CA3">
        <w:rPr>
          <w:sz w:val="22"/>
          <w:szCs w:val="22"/>
        </w:rPr>
        <w:t xml:space="preserve"> Amazon AWS Cloud Formation (</w:t>
      </w:r>
      <w:hyperlink r:id="rId31" w:history="1">
        <w:r w:rsidRPr="00970CA3">
          <w:rPr>
            <w:rStyle w:val="Hyperlink"/>
            <w:sz w:val="22"/>
            <w:szCs w:val="22"/>
          </w:rPr>
          <w:t>CF</w:t>
        </w:r>
      </w:hyperlink>
      <w:r w:rsidRPr="00970CA3">
        <w:rPr>
          <w:sz w:val="22"/>
          <w:szCs w:val="22"/>
        </w:rPr>
        <w:t>) template. Currently, it's available at </w:t>
      </w:r>
      <w:hyperlink r:id="rId32" w:history="1">
        <w:r w:rsidRPr="00970CA3">
          <w:rPr>
            <w:rStyle w:val="Hyperlink"/>
            <w:b/>
            <w:bCs/>
            <w:sz w:val="22"/>
            <w:szCs w:val="22"/>
          </w:rPr>
          <w:t>http://tryranchergov.com</w:t>
        </w:r>
      </w:hyperlink>
      <w:r w:rsidRPr="00970CA3">
        <w:rPr>
          <w:sz w:val="22"/>
          <w:szCs w:val="22"/>
        </w:rPr>
        <w:t> and ready to deploy in the Amazon AWS GovCloud (</w:t>
      </w:r>
      <w:hyperlink r:id="rId33" w:history="1">
        <w:r w:rsidRPr="00970CA3">
          <w:rPr>
            <w:rStyle w:val="Hyperlink"/>
            <w:sz w:val="22"/>
            <w:szCs w:val="22"/>
          </w:rPr>
          <w:t>US</w:t>
        </w:r>
      </w:hyperlink>
      <w:r w:rsidRPr="00970CA3">
        <w:rPr>
          <w:sz w:val="22"/>
          <w:szCs w:val="22"/>
        </w:rPr>
        <w:t>) regions of </w:t>
      </w:r>
      <w:r w:rsidRPr="00970CA3">
        <w:rPr>
          <w:b/>
          <w:bCs/>
          <w:sz w:val="22"/>
          <w:szCs w:val="22"/>
        </w:rPr>
        <w:t>us-gov-east-1</w:t>
      </w:r>
      <w:r w:rsidRPr="00970CA3">
        <w:rPr>
          <w:sz w:val="22"/>
          <w:szCs w:val="22"/>
        </w:rPr>
        <w:t> and </w:t>
      </w:r>
      <w:r w:rsidRPr="00970CA3">
        <w:rPr>
          <w:b/>
          <w:bCs/>
          <w:sz w:val="22"/>
          <w:szCs w:val="22"/>
        </w:rPr>
        <w:t>us-gov-west-1</w:t>
      </w:r>
      <w:r w:rsidRPr="00970CA3">
        <w:rPr>
          <w:sz w:val="22"/>
          <w:szCs w:val="22"/>
        </w:rPr>
        <w:t xml:space="preserve">. </w:t>
      </w:r>
    </w:p>
    <w:p w14:paraId="497FBBD5" w14:textId="77777777" w:rsidR="00040B1F" w:rsidRPr="00970CA3" w:rsidRDefault="00040B1F" w:rsidP="00040B1F">
      <w:pPr>
        <w:rPr>
          <w:sz w:val="22"/>
          <w:szCs w:val="22"/>
        </w:rPr>
      </w:pPr>
    </w:p>
    <w:p w14:paraId="3F4B6D55" w14:textId="343AA95A" w:rsidR="00040B1F" w:rsidRPr="00970CA3" w:rsidRDefault="00040B1F" w:rsidP="00040B1F">
      <w:pPr>
        <w:rPr>
          <w:sz w:val="22"/>
          <w:szCs w:val="22"/>
        </w:rPr>
      </w:pPr>
      <w:r w:rsidRPr="00970CA3">
        <w:rPr>
          <w:sz w:val="22"/>
          <w:szCs w:val="22"/>
        </w:rPr>
        <w:t>Let's walk through the steps.</w:t>
      </w:r>
    </w:p>
    <w:p w14:paraId="4BAE2AC6" w14:textId="77777777" w:rsidR="00040B1F" w:rsidRPr="00970CA3" w:rsidRDefault="00040B1F" w:rsidP="00040B1F">
      <w:pPr>
        <w:numPr>
          <w:ilvl w:val="0"/>
          <w:numId w:val="3"/>
        </w:numPr>
        <w:rPr>
          <w:sz w:val="22"/>
          <w:szCs w:val="22"/>
        </w:rPr>
      </w:pPr>
      <w:r w:rsidRPr="00970CA3">
        <w:rPr>
          <w:sz w:val="22"/>
          <w:szCs w:val="22"/>
        </w:rPr>
        <w:t>Click "Continue to Subscribe"</w:t>
      </w:r>
    </w:p>
    <w:p w14:paraId="73ABC00C" w14:textId="77777777" w:rsidR="00040B1F" w:rsidRPr="00970CA3" w:rsidRDefault="00040B1F" w:rsidP="00040B1F">
      <w:pPr>
        <w:numPr>
          <w:ilvl w:val="0"/>
          <w:numId w:val="3"/>
        </w:numPr>
        <w:rPr>
          <w:sz w:val="22"/>
          <w:szCs w:val="22"/>
        </w:rPr>
      </w:pPr>
      <w:r w:rsidRPr="00970CA3">
        <w:rPr>
          <w:sz w:val="22"/>
          <w:szCs w:val="22"/>
        </w:rPr>
        <w:t>Click "Accept the Terms"</w:t>
      </w:r>
    </w:p>
    <w:p w14:paraId="1EF38F90" w14:textId="77777777" w:rsidR="00040B1F" w:rsidRPr="00970CA3" w:rsidRDefault="00040B1F" w:rsidP="00040B1F">
      <w:pPr>
        <w:numPr>
          <w:ilvl w:val="0"/>
          <w:numId w:val="3"/>
        </w:numPr>
        <w:rPr>
          <w:sz w:val="22"/>
          <w:szCs w:val="22"/>
        </w:rPr>
      </w:pPr>
      <w:r w:rsidRPr="00970CA3">
        <w:rPr>
          <w:sz w:val="22"/>
          <w:szCs w:val="22"/>
        </w:rPr>
        <w:t>Click "Continue to Configuration"</w:t>
      </w:r>
    </w:p>
    <w:p w14:paraId="00D73CE4" w14:textId="77777777" w:rsidR="00040B1F" w:rsidRPr="00970CA3" w:rsidRDefault="00040B1F" w:rsidP="00040B1F">
      <w:pPr>
        <w:numPr>
          <w:ilvl w:val="0"/>
          <w:numId w:val="3"/>
        </w:numPr>
        <w:rPr>
          <w:sz w:val="22"/>
          <w:szCs w:val="22"/>
        </w:rPr>
      </w:pPr>
      <w:r w:rsidRPr="00970CA3">
        <w:rPr>
          <w:sz w:val="22"/>
          <w:szCs w:val="22"/>
        </w:rPr>
        <w:t>Select your options and regions. Click "Continue to Launch"</w:t>
      </w:r>
    </w:p>
    <w:p w14:paraId="5C47A56F" w14:textId="77777777" w:rsidR="00040B1F" w:rsidRPr="00970CA3" w:rsidRDefault="00040B1F" w:rsidP="00040B1F">
      <w:pPr>
        <w:numPr>
          <w:ilvl w:val="0"/>
          <w:numId w:val="3"/>
        </w:numPr>
        <w:rPr>
          <w:sz w:val="22"/>
          <w:szCs w:val="22"/>
        </w:rPr>
      </w:pPr>
      <w:r w:rsidRPr="00970CA3">
        <w:rPr>
          <w:sz w:val="22"/>
          <w:szCs w:val="22"/>
        </w:rPr>
        <w:lastRenderedPageBreak/>
        <w:t>Verify Options. Click "Launch"</w:t>
      </w:r>
    </w:p>
    <w:p w14:paraId="43A26C6A" w14:textId="77777777" w:rsidR="00040B1F" w:rsidRPr="00970CA3" w:rsidRDefault="00040B1F" w:rsidP="00040B1F">
      <w:pPr>
        <w:numPr>
          <w:ilvl w:val="0"/>
          <w:numId w:val="3"/>
        </w:numPr>
        <w:rPr>
          <w:sz w:val="22"/>
          <w:szCs w:val="22"/>
        </w:rPr>
      </w:pPr>
      <w:proofErr w:type="spellStart"/>
      <w:r w:rsidRPr="00970CA3">
        <w:rPr>
          <w:sz w:val="22"/>
          <w:szCs w:val="22"/>
        </w:rPr>
        <w:t>Signin</w:t>
      </w:r>
      <w:proofErr w:type="spellEnd"/>
      <w:r w:rsidRPr="00970CA3">
        <w:rPr>
          <w:sz w:val="22"/>
          <w:szCs w:val="22"/>
        </w:rPr>
        <w:t xml:space="preserve"> to your AWS GovCloud Account.</w:t>
      </w:r>
    </w:p>
    <w:p w14:paraId="334AFA0F" w14:textId="2A193ECD" w:rsidR="00040B1F" w:rsidRPr="00970CA3" w:rsidRDefault="00040B1F" w:rsidP="00040B1F">
      <w:pPr>
        <w:numPr>
          <w:ilvl w:val="0"/>
          <w:numId w:val="3"/>
        </w:numPr>
        <w:rPr>
          <w:sz w:val="22"/>
          <w:szCs w:val="22"/>
        </w:rPr>
      </w:pPr>
      <w:r w:rsidRPr="00970CA3">
        <w:rPr>
          <w:sz w:val="22"/>
          <w:szCs w:val="22"/>
        </w:rPr>
        <w:t>Enter all the AWS specific items, like keys, tokens, domain names and others.</w:t>
      </w:r>
    </w:p>
    <w:p w14:paraId="2652ED09" w14:textId="77777777" w:rsidR="00040B1F" w:rsidRPr="00970CA3" w:rsidRDefault="00040B1F" w:rsidP="00040B1F">
      <w:pPr>
        <w:rPr>
          <w:sz w:val="22"/>
          <w:szCs w:val="22"/>
        </w:rPr>
      </w:pPr>
    </w:p>
    <w:p w14:paraId="5241EE28" w14:textId="53A2C456" w:rsidR="00040B1F" w:rsidRPr="00970CA3" w:rsidRDefault="00040B1F" w:rsidP="00040B1F">
      <w:pPr>
        <w:rPr>
          <w:sz w:val="22"/>
          <w:szCs w:val="22"/>
        </w:rPr>
      </w:pPr>
      <w:r w:rsidRPr="00970CA3">
        <w:rPr>
          <w:sz w:val="22"/>
          <w:szCs w:val="22"/>
        </w:rPr>
        <w:t>Here's the complete process:</w:t>
      </w:r>
    </w:p>
    <w:p w14:paraId="005F70F7" w14:textId="77777777" w:rsidR="00040B1F" w:rsidRPr="00970CA3" w:rsidRDefault="00040B1F" w:rsidP="00040B1F">
      <w:pPr>
        <w:rPr>
          <w:sz w:val="22"/>
          <w:szCs w:val="22"/>
        </w:rPr>
      </w:pPr>
    </w:p>
    <w:p w14:paraId="725066A3" w14:textId="3CCC15D8" w:rsidR="007073BC" w:rsidRPr="00970CA3" w:rsidRDefault="00000000" w:rsidP="00040B1F">
      <w:pPr>
        <w:rPr>
          <w:b/>
          <w:bCs/>
          <w:sz w:val="22"/>
          <w:szCs w:val="22"/>
        </w:rPr>
      </w:pPr>
      <w:hyperlink r:id="rId34" w:history="1">
        <w:r w:rsidR="007073BC" w:rsidRPr="00970CA3">
          <w:rPr>
            <w:rStyle w:val="Hyperlink"/>
            <w:b/>
            <w:bCs/>
            <w:sz w:val="22"/>
            <w:szCs w:val="22"/>
          </w:rPr>
          <w:t>https://github.com/zackbradys/rancher-on-aws/blob/main/images/rancher-aws-setup.gif</w:t>
        </w:r>
      </w:hyperlink>
    </w:p>
    <w:p w14:paraId="038BC54B" w14:textId="71578CBD" w:rsidR="007073BC" w:rsidRPr="00970CA3" w:rsidRDefault="007073BC" w:rsidP="00040B1F">
      <w:pPr>
        <w:rPr>
          <w:b/>
          <w:bCs/>
          <w:sz w:val="22"/>
          <w:szCs w:val="22"/>
        </w:rPr>
      </w:pPr>
    </w:p>
    <w:p w14:paraId="46BF3275" w14:textId="77777777" w:rsidR="007073BC" w:rsidRPr="00970CA3" w:rsidRDefault="007073BC" w:rsidP="00040B1F">
      <w:pPr>
        <w:rPr>
          <w:b/>
          <w:bCs/>
          <w:sz w:val="22"/>
          <w:szCs w:val="22"/>
        </w:rPr>
      </w:pPr>
    </w:p>
    <w:p w14:paraId="126ED953" w14:textId="3B8857BA" w:rsidR="00040B1F" w:rsidRDefault="00040B1F" w:rsidP="00040B1F">
      <w:pPr>
        <w:rPr>
          <w:ins w:id="108" w:author="Caryn Alagno" w:date="2023-01-30T19:56:00Z"/>
          <w:sz w:val="22"/>
          <w:szCs w:val="22"/>
        </w:rPr>
      </w:pPr>
      <w:del w:id="109" w:author="Caryn Alagno" w:date="2023-01-30T19:56:00Z">
        <w:r w:rsidRPr="00970CA3" w:rsidDel="00663148">
          <w:rPr>
            <w:b/>
            <w:bCs/>
            <w:sz w:val="22"/>
            <w:szCs w:val="22"/>
          </w:rPr>
          <w:delText xml:space="preserve">a </w:delText>
        </w:r>
      </w:del>
      <w:ins w:id="110" w:author="Caryn Alagno" w:date="2023-01-30T19:56:00Z">
        <w:r w:rsidR="00663148">
          <w:rPr>
            <w:b/>
            <w:bCs/>
            <w:sz w:val="22"/>
            <w:szCs w:val="22"/>
          </w:rPr>
          <w:t>A</w:t>
        </w:r>
        <w:r w:rsidR="00663148" w:rsidRPr="00970CA3">
          <w:rPr>
            <w:b/>
            <w:bCs/>
            <w:sz w:val="22"/>
            <w:szCs w:val="22"/>
          </w:rPr>
          <w:t xml:space="preserve"> </w:t>
        </w:r>
      </w:ins>
      <w:r w:rsidRPr="00970CA3">
        <w:rPr>
          <w:b/>
          <w:bCs/>
          <w:sz w:val="22"/>
          <w:szCs w:val="22"/>
        </w:rPr>
        <w:t>few moments later and with a handful of clicks...</w:t>
      </w:r>
      <w:r w:rsidRPr="00970CA3">
        <w:rPr>
          <w:sz w:val="22"/>
          <w:szCs w:val="22"/>
        </w:rPr>
        <w:t> </w:t>
      </w:r>
      <w:del w:id="111" w:author="Caryn Alagno" w:date="2023-01-30T19:56:00Z">
        <w:r w:rsidRPr="00970CA3" w:rsidDel="00663148">
          <w:rPr>
            <w:sz w:val="22"/>
            <w:szCs w:val="22"/>
          </w:rPr>
          <w:delText xml:space="preserve">we </w:delText>
        </w:r>
      </w:del>
      <w:ins w:id="112" w:author="Caryn Alagno" w:date="2023-01-30T19:56:00Z">
        <w:r w:rsidR="00663148">
          <w:rPr>
            <w:sz w:val="22"/>
            <w:szCs w:val="22"/>
          </w:rPr>
          <w:t>you will</w:t>
        </w:r>
        <w:r w:rsidR="00663148" w:rsidRPr="00970CA3">
          <w:rPr>
            <w:sz w:val="22"/>
            <w:szCs w:val="22"/>
          </w:rPr>
          <w:t xml:space="preserve"> </w:t>
        </w:r>
      </w:ins>
      <w:r w:rsidRPr="00970CA3">
        <w:rPr>
          <w:sz w:val="22"/>
          <w:szCs w:val="22"/>
        </w:rPr>
        <w:t xml:space="preserve">have a fully deployed, configured, and highly available Rancher Kubernetes Cluster (RKE2) with Rancher Multi-Cluster Manager (MCM). There are endless reasons </w:t>
      </w:r>
      <w:del w:id="113" w:author="Caryn Alagno" w:date="2023-01-30T19:56:00Z">
        <w:r w:rsidRPr="00970CA3" w:rsidDel="00663148">
          <w:rPr>
            <w:sz w:val="22"/>
            <w:szCs w:val="22"/>
          </w:rPr>
          <w:delText xml:space="preserve">to why </w:delText>
        </w:r>
      </w:del>
      <w:r w:rsidRPr="00970CA3">
        <w:rPr>
          <w:sz w:val="22"/>
          <w:szCs w:val="22"/>
        </w:rPr>
        <w:t xml:space="preserve">a low barrier to entry is important for </w:t>
      </w:r>
      <w:del w:id="114" w:author="Caryn Alagno" w:date="2023-01-30T19:56:00Z">
        <w:r w:rsidRPr="00970CA3" w:rsidDel="00663148">
          <w:rPr>
            <w:sz w:val="22"/>
            <w:szCs w:val="22"/>
          </w:rPr>
          <w:delText xml:space="preserve">our </w:delText>
        </w:r>
      </w:del>
      <w:r w:rsidRPr="00970CA3">
        <w:rPr>
          <w:sz w:val="22"/>
          <w:szCs w:val="22"/>
        </w:rPr>
        <w:t>teams.</w:t>
      </w:r>
    </w:p>
    <w:p w14:paraId="43291B1F" w14:textId="77777777" w:rsidR="00663148" w:rsidRPr="00970CA3" w:rsidRDefault="00663148" w:rsidP="00040B1F">
      <w:pPr>
        <w:rPr>
          <w:sz w:val="22"/>
          <w:szCs w:val="22"/>
        </w:rPr>
      </w:pPr>
    </w:p>
    <w:p w14:paraId="2AD4BFD7" w14:textId="77777777" w:rsidR="00663148" w:rsidRDefault="00040B1F" w:rsidP="00040B1F">
      <w:pPr>
        <w:rPr>
          <w:ins w:id="115" w:author="Caryn Alagno" w:date="2023-01-30T19:56:00Z"/>
          <w:sz w:val="22"/>
          <w:szCs w:val="22"/>
        </w:rPr>
      </w:pPr>
      <w:r w:rsidRPr="00970CA3">
        <w:rPr>
          <w:sz w:val="22"/>
          <w:szCs w:val="22"/>
        </w:rPr>
        <w:t xml:space="preserve">Now that we have this deployed, let's take a look around! </w:t>
      </w:r>
    </w:p>
    <w:p w14:paraId="19422111" w14:textId="77777777" w:rsidR="00663148" w:rsidRDefault="00663148" w:rsidP="00040B1F">
      <w:pPr>
        <w:rPr>
          <w:ins w:id="116" w:author="Caryn Alagno" w:date="2023-01-30T19:56:00Z"/>
          <w:sz w:val="22"/>
          <w:szCs w:val="22"/>
        </w:rPr>
      </w:pPr>
    </w:p>
    <w:p w14:paraId="4193F748" w14:textId="3E010A1B" w:rsidR="00040B1F" w:rsidRPr="00970CA3" w:rsidRDefault="00040B1F" w:rsidP="00040B1F">
      <w:pPr>
        <w:rPr>
          <w:sz w:val="22"/>
          <w:szCs w:val="22"/>
        </w:rPr>
      </w:pPr>
      <w:r w:rsidRPr="00970CA3">
        <w:rPr>
          <w:sz w:val="22"/>
          <w:szCs w:val="22"/>
        </w:rPr>
        <w:t xml:space="preserve">The Rancher Manager has a ton of great features such as the application catalog and the continuous delivery tool known as Fleet. Fleet is </w:t>
      </w:r>
      <w:del w:id="117" w:author="Caryn Alagno" w:date="2023-01-30T19:57:00Z">
        <w:r w:rsidRPr="00970CA3" w:rsidDel="00663148">
          <w:rPr>
            <w:sz w:val="22"/>
            <w:szCs w:val="22"/>
          </w:rPr>
          <w:delText>great</w:delText>
        </w:r>
      </w:del>
      <w:ins w:id="118" w:author="Caryn Alagno" w:date="2023-01-30T19:57:00Z">
        <w:r w:rsidR="00663148" w:rsidRPr="00970CA3">
          <w:rPr>
            <w:sz w:val="22"/>
            <w:szCs w:val="22"/>
          </w:rPr>
          <w:t>a great</w:t>
        </w:r>
      </w:ins>
      <w:r w:rsidRPr="00970CA3">
        <w:rPr>
          <w:sz w:val="22"/>
          <w:szCs w:val="22"/>
        </w:rPr>
        <w:t xml:space="preserve"> way to inte</w:t>
      </w:r>
      <w:del w:id="119" w:author="Caryn Alagno" w:date="2023-01-30T19:57:00Z">
        <w:r w:rsidRPr="00970CA3" w:rsidDel="00663148">
          <w:rPr>
            <w:sz w:val="22"/>
            <w:szCs w:val="22"/>
          </w:rPr>
          <w:delText>r</w:delText>
        </w:r>
      </w:del>
      <w:r w:rsidRPr="00970CA3">
        <w:rPr>
          <w:sz w:val="22"/>
          <w:szCs w:val="22"/>
        </w:rPr>
        <w:t xml:space="preserve">grate </w:t>
      </w:r>
      <w:proofErr w:type="spellStart"/>
      <w:r w:rsidRPr="00970CA3">
        <w:rPr>
          <w:sz w:val="22"/>
          <w:szCs w:val="22"/>
        </w:rPr>
        <w:t>GitOPS</w:t>
      </w:r>
      <w:proofErr w:type="spellEnd"/>
      <w:r w:rsidRPr="00970CA3">
        <w:rPr>
          <w:sz w:val="22"/>
          <w:szCs w:val="22"/>
        </w:rPr>
        <w:t xml:space="preserve"> into Kubernetes with no extra software and little effort!</w:t>
      </w:r>
    </w:p>
    <w:p w14:paraId="746B5BFF" w14:textId="77777777" w:rsidR="00040B1F" w:rsidRPr="00970CA3" w:rsidRDefault="00040B1F" w:rsidP="00040B1F">
      <w:pPr>
        <w:rPr>
          <w:sz w:val="22"/>
          <w:szCs w:val="22"/>
        </w:rPr>
      </w:pPr>
    </w:p>
    <w:p w14:paraId="64824C7C" w14:textId="55B53CFF" w:rsidR="00040B1F" w:rsidRPr="00970CA3" w:rsidRDefault="00040B1F" w:rsidP="00040B1F">
      <w:pPr>
        <w:rPr>
          <w:sz w:val="22"/>
          <w:szCs w:val="22"/>
        </w:rPr>
      </w:pPr>
      <w:r w:rsidRPr="00970CA3">
        <w:rPr>
          <w:sz w:val="22"/>
          <w:szCs w:val="22"/>
        </w:rPr>
        <w:t>Here's a quick overview:</w:t>
      </w:r>
    </w:p>
    <w:p w14:paraId="24F1EA1D" w14:textId="77777777" w:rsidR="00040B1F" w:rsidRPr="00970CA3" w:rsidRDefault="00040B1F" w:rsidP="00040B1F">
      <w:pPr>
        <w:rPr>
          <w:sz w:val="22"/>
          <w:szCs w:val="22"/>
        </w:rPr>
      </w:pPr>
    </w:p>
    <w:p w14:paraId="3753B22E" w14:textId="44AE64A3" w:rsidR="007073BC" w:rsidRPr="00970CA3" w:rsidRDefault="00000000" w:rsidP="00040B1F">
      <w:pPr>
        <w:rPr>
          <w:b/>
          <w:bCs/>
          <w:sz w:val="22"/>
          <w:szCs w:val="22"/>
        </w:rPr>
      </w:pPr>
      <w:hyperlink r:id="rId35" w:history="1">
        <w:r w:rsidR="007073BC" w:rsidRPr="00970CA3">
          <w:rPr>
            <w:rStyle w:val="Hyperlink"/>
            <w:b/>
            <w:bCs/>
            <w:sz w:val="22"/>
            <w:szCs w:val="22"/>
          </w:rPr>
          <w:t>https://github.com/zackbradys/rancher-on-aws/blob/main/images/rancher-aws-deployed.gif</w:t>
        </w:r>
      </w:hyperlink>
    </w:p>
    <w:p w14:paraId="48500DAB" w14:textId="77777777" w:rsidR="007073BC" w:rsidRPr="00970CA3" w:rsidRDefault="007073BC" w:rsidP="00040B1F">
      <w:pPr>
        <w:rPr>
          <w:b/>
          <w:bCs/>
          <w:sz w:val="22"/>
          <w:szCs w:val="22"/>
        </w:rPr>
      </w:pPr>
    </w:p>
    <w:p w14:paraId="4FF95835" w14:textId="77777777" w:rsidR="007073BC" w:rsidRPr="00970CA3" w:rsidRDefault="007073BC" w:rsidP="00040B1F">
      <w:pPr>
        <w:rPr>
          <w:b/>
          <w:bCs/>
          <w:sz w:val="22"/>
          <w:szCs w:val="22"/>
        </w:rPr>
      </w:pPr>
    </w:p>
    <w:p w14:paraId="75A43B18" w14:textId="20E76D7F" w:rsidR="00040B1F" w:rsidRPr="00970CA3" w:rsidRDefault="00040B1F" w:rsidP="00040B1F">
      <w:pPr>
        <w:rPr>
          <w:sz w:val="22"/>
          <w:szCs w:val="22"/>
        </w:rPr>
      </w:pPr>
      <w:r w:rsidRPr="00970CA3">
        <w:rPr>
          <w:b/>
          <w:bCs/>
          <w:sz w:val="22"/>
          <w:szCs w:val="22"/>
        </w:rPr>
        <w:t>Cloud Native Options</w:t>
      </w:r>
    </w:p>
    <w:p w14:paraId="6A316274" w14:textId="77777777" w:rsidR="00040B1F" w:rsidRPr="00970CA3" w:rsidRDefault="00040B1F" w:rsidP="00040B1F">
      <w:pPr>
        <w:rPr>
          <w:b/>
          <w:bCs/>
          <w:sz w:val="22"/>
          <w:szCs w:val="22"/>
        </w:rPr>
      </w:pPr>
    </w:p>
    <w:p w14:paraId="387BECA6" w14:textId="039AEA70" w:rsidR="00040B1F" w:rsidRPr="00970CA3" w:rsidRDefault="00040B1F" w:rsidP="00040B1F">
      <w:pPr>
        <w:rPr>
          <w:sz w:val="22"/>
          <w:szCs w:val="22"/>
        </w:rPr>
      </w:pPr>
      <w:r w:rsidRPr="00970CA3">
        <w:rPr>
          <w:sz w:val="22"/>
          <w:szCs w:val="22"/>
        </w:rPr>
        <w:t>We understand there are alternatives out there. There are dozens of Kubernetes distributions and platforms in the Cloud Native Computing Foundation (</w:t>
      </w:r>
      <w:hyperlink r:id="rId36" w:history="1">
        <w:r w:rsidRPr="00970CA3">
          <w:rPr>
            <w:rStyle w:val="Hyperlink"/>
            <w:sz w:val="22"/>
            <w:szCs w:val="22"/>
          </w:rPr>
          <w:t>CNCF - Kubernetes</w:t>
        </w:r>
      </w:hyperlink>
      <w:r w:rsidRPr="00970CA3">
        <w:rPr>
          <w:sz w:val="22"/>
          <w:szCs w:val="22"/>
        </w:rPr>
        <w:t>). It is a good idea to lean towards the open-source versions.</w:t>
      </w:r>
    </w:p>
    <w:p w14:paraId="69208C8C" w14:textId="77777777" w:rsidR="00040B1F" w:rsidRPr="00970CA3" w:rsidRDefault="00040B1F" w:rsidP="00040B1F">
      <w:pPr>
        <w:rPr>
          <w:sz w:val="22"/>
          <w:szCs w:val="22"/>
        </w:rPr>
      </w:pPr>
    </w:p>
    <w:p w14:paraId="19688F96" w14:textId="77777777" w:rsidR="00663148" w:rsidRDefault="00040B1F" w:rsidP="00040B1F">
      <w:pPr>
        <w:rPr>
          <w:ins w:id="120" w:author="Caryn Alagno" w:date="2023-01-30T19:57:00Z"/>
          <w:sz w:val="22"/>
          <w:szCs w:val="22"/>
        </w:rPr>
      </w:pPr>
      <w:r w:rsidRPr="00970CA3">
        <w:rPr>
          <w:sz w:val="22"/>
          <w:szCs w:val="22"/>
        </w:rPr>
        <w:t>Clearly, there are some obvious leaders. When reviewing a managed Kubernetes solution, Amazon Elastic Kubernetes Service (</w:t>
      </w:r>
      <w:hyperlink r:id="rId37" w:history="1">
        <w:r w:rsidRPr="00970CA3">
          <w:rPr>
            <w:rStyle w:val="Hyperlink"/>
            <w:sz w:val="22"/>
            <w:szCs w:val="22"/>
          </w:rPr>
          <w:t>EKS</w:t>
        </w:r>
      </w:hyperlink>
      <w:r w:rsidRPr="00970CA3">
        <w:rPr>
          <w:sz w:val="22"/>
          <w:szCs w:val="22"/>
        </w:rPr>
        <w:t>) stands out as the best option. </w:t>
      </w:r>
      <w:hyperlink r:id="rId38" w:history="1">
        <w:r w:rsidRPr="00970CA3">
          <w:rPr>
            <w:rStyle w:val="Hyperlink"/>
            <w:sz w:val="22"/>
            <w:szCs w:val="22"/>
          </w:rPr>
          <w:t>AWS</w:t>
        </w:r>
      </w:hyperlink>
      <w:r w:rsidRPr="00970CA3">
        <w:rPr>
          <w:sz w:val="22"/>
          <w:szCs w:val="22"/>
        </w:rPr>
        <w:t xml:space="preserve"> has been a leader in the cloud ecosystem for years and years. </w:t>
      </w:r>
    </w:p>
    <w:p w14:paraId="04B8B6A1" w14:textId="77777777" w:rsidR="00663148" w:rsidRDefault="00663148" w:rsidP="00040B1F">
      <w:pPr>
        <w:rPr>
          <w:ins w:id="121" w:author="Caryn Alagno" w:date="2023-01-30T19:57:00Z"/>
          <w:sz w:val="22"/>
          <w:szCs w:val="22"/>
        </w:rPr>
      </w:pPr>
    </w:p>
    <w:p w14:paraId="0532698F" w14:textId="3C1174C0" w:rsidR="00040B1F" w:rsidRPr="00970CA3" w:rsidRDefault="00040B1F" w:rsidP="00040B1F">
      <w:pPr>
        <w:rPr>
          <w:sz w:val="22"/>
          <w:szCs w:val="22"/>
        </w:rPr>
      </w:pPr>
      <w:r w:rsidRPr="00970CA3">
        <w:rPr>
          <w:sz w:val="22"/>
          <w:szCs w:val="22"/>
        </w:rPr>
        <w:t>One clear advantage of using </w:t>
      </w:r>
      <w:hyperlink r:id="rId39" w:history="1">
        <w:r w:rsidRPr="00970CA3">
          <w:rPr>
            <w:rStyle w:val="Hyperlink"/>
            <w:sz w:val="22"/>
            <w:szCs w:val="22"/>
          </w:rPr>
          <w:t>Amazon EC2</w:t>
        </w:r>
      </w:hyperlink>
      <w:r w:rsidRPr="00970CA3">
        <w:rPr>
          <w:sz w:val="22"/>
          <w:szCs w:val="22"/>
        </w:rPr>
        <w:t> with </w:t>
      </w:r>
      <w:hyperlink r:id="rId40" w:history="1">
        <w:r w:rsidRPr="00970CA3">
          <w:rPr>
            <w:rStyle w:val="Hyperlink"/>
            <w:sz w:val="22"/>
            <w:szCs w:val="22"/>
          </w:rPr>
          <w:t>Rancher</w:t>
        </w:r>
      </w:hyperlink>
      <w:r w:rsidRPr="00970CA3">
        <w:rPr>
          <w:sz w:val="22"/>
          <w:szCs w:val="22"/>
        </w:rPr>
        <w:t> over </w:t>
      </w:r>
      <w:hyperlink r:id="rId41" w:history="1">
        <w:r w:rsidRPr="00970CA3">
          <w:rPr>
            <w:rStyle w:val="Hyperlink"/>
            <w:sz w:val="22"/>
            <w:szCs w:val="22"/>
          </w:rPr>
          <w:t>Amazon EKS</w:t>
        </w:r>
      </w:hyperlink>
      <w:r w:rsidRPr="00970CA3">
        <w:rPr>
          <w:sz w:val="22"/>
          <w:szCs w:val="22"/>
        </w:rPr>
        <w:t>, is that it is a virtual machine (VM) platform that provides redundancy with region specific datacenters and the Rancher Manager. This allows you to have a ton of flexibility to deploy what you need, where you need it.</w:t>
      </w:r>
    </w:p>
    <w:p w14:paraId="2E9602C4" w14:textId="77777777" w:rsidR="00040B1F" w:rsidRPr="00970CA3" w:rsidRDefault="00040B1F" w:rsidP="00040B1F">
      <w:pPr>
        <w:rPr>
          <w:sz w:val="22"/>
          <w:szCs w:val="22"/>
        </w:rPr>
      </w:pPr>
    </w:p>
    <w:p w14:paraId="7A0850D6" w14:textId="4BF4DEF6" w:rsidR="00040B1F" w:rsidRPr="00970CA3" w:rsidRDefault="00040B1F" w:rsidP="00040B1F">
      <w:pPr>
        <w:rPr>
          <w:b/>
          <w:bCs/>
          <w:sz w:val="22"/>
          <w:szCs w:val="22"/>
        </w:rPr>
      </w:pPr>
      <w:r w:rsidRPr="00970CA3">
        <w:rPr>
          <w:b/>
          <w:bCs/>
          <w:sz w:val="22"/>
          <w:szCs w:val="22"/>
        </w:rPr>
        <w:t>What's Next?</w:t>
      </w:r>
    </w:p>
    <w:p w14:paraId="0C1A6155" w14:textId="77777777" w:rsidR="00040B1F" w:rsidRPr="00970CA3" w:rsidRDefault="00040B1F" w:rsidP="00040B1F">
      <w:pPr>
        <w:rPr>
          <w:b/>
          <w:bCs/>
          <w:sz w:val="22"/>
          <w:szCs w:val="22"/>
        </w:rPr>
      </w:pPr>
    </w:p>
    <w:p w14:paraId="2C12234B" w14:textId="77777777" w:rsidR="00040B1F" w:rsidRPr="00970CA3" w:rsidRDefault="00040B1F" w:rsidP="00040B1F">
      <w:pPr>
        <w:rPr>
          <w:sz w:val="22"/>
          <w:szCs w:val="22"/>
        </w:rPr>
      </w:pPr>
      <w:r w:rsidRPr="00970CA3">
        <w:rPr>
          <w:sz w:val="22"/>
          <w:szCs w:val="22"/>
        </w:rPr>
        <w:t>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has the ability to leverage its features by importing those clusters.</w:t>
      </w:r>
    </w:p>
    <w:p w14:paraId="4EE0D055" w14:textId="79E4EDF6" w:rsidR="00040B1F" w:rsidRPr="00970CA3" w:rsidRDefault="00040B1F" w:rsidP="00040B1F">
      <w:pPr>
        <w:rPr>
          <w:sz w:val="22"/>
          <w:szCs w:val="22"/>
        </w:rPr>
      </w:pPr>
      <w:r w:rsidRPr="00970CA3">
        <w:rPr>
          <w:noProof/>
          <w:sz w:val="22"/>
          <w:szCs w:val="22"/>
        </w:rPr>
        <w:lastRenderedPageBreak/>
        <w:drawing>
          <wp:inline distT="0" distB="0" distL="0" distR="0" wp14:anchorId="3C50835A" wp14:editId="2FFF9FD3">
            <wp:extent cx="5943600" cy="3251200"/>
            <wp:effectExtent l="0" t="0" r="0" b="0"/>
            <wp:docPr id="1" name="Picture 1" descr="ranche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cher-catalo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12039C7A" w14:textId="77777777" w:rsidR="00040B1F" w:rsidRPr="00970CA3" w:rsidRDefault="00040B1F" w:rsidP="00040B1F">
      <w:pPr>
        <w:rPr>
          <w:sz w:val="22"/>
          <w:szCs w:val="22"/>
        </w:rPr>
      </w:pPr>
    </w:p>
    <w:p w14:paraId="403CBB9D" w14:textId="77777777" w:rsidR="00663148" w:rsidRDefault="00040B1F">
      <w:pPr>
        <w:rPr>
          <w:ins w:id="122" w:author="Caryn Alagno" w:date="2023-01-30T19:59:00Z"/>
          <w:sz w:val="22"/>
          <w:szCs w:val="22"/>
        </w:rPr>
      </w:pPr>
      <w:r w:rsidRPr="00970CA3">
        <w:rPr>
          <w:sz w:val="22"/>
          <w:szCs w:val="22"/>
        </w:rPr>
        <w:t>For investigating infrastructure strategies and exploring Kubernetes, the team at</w:t>
      </w:r>
      <w:ins w:id="123" w:author="Caryn Alagno" w:date="2023-01-30T19:58:00Z">
        <w:r w:rsidR="00663148">
          <w:rPr>
            <w:sz w:val="22"/>
            <w:szCs w:val="22"/>
          </w:rPr>
          <w:t xml:space="preserve"> </w:t>
        </w:r>
        <w:r w:rsidR="00663148">
          <w:rPr>
            <w:sz w:val="22"/>
            <w:szCs w:val="22"/>
          </w:rPr>
          <w:fldChar w:fldCharType="begin"/>
        </w:r>
        <w:r w:rsidR="00663148">
          <w:rPr>
            <w:sz w:val="22"/>
            <w:szCs w:val="22"/>
          </w:rPr>
          <w:instrText xml:space="preserve"> HYPERLINK "https://ranchergovernment.com/" </w:instrText>
        </w:r>
        <w:r w:rsidR="00663148">
          <w:rPr>
            <w:sz w:val="22"/>
            <w:szCs w:val="22"/>
          </w:rPr>
        </w:r>
        <w:r w:rsidR="00663148">
          <w:rPr>
            <w:sz w:val="22"/>
            <w:szCs w:val="22"/>
          </w:rPr>
          <w:fldChar w:fldCharType="separate"/>
        </w:r>
        <w:r w:rsidR="00663148" w:rsidRPr="00663148">
          <w:rPr>
            <w:rStyle w:val="Hyperlink"/>
            <w:sz w:val="22"/>
            <w:szCs w:val="22"/>
          </w:rPr>
          <w:t>RGS</w:t>
        </w:r>
        <w:r w:rsidR="00663148">
          <w:rPr>
            <w:sz w:val="22"/>
            <w:szCs w:val="22"/>
          </w:rPr>
          <w:fldChar w:fldCharType="end"/>
        </w:r>
      </w:ins>
      <w:r w:rsidRPr="00970CA3">
        <w:rPr>
          <w:sz w:val="22"/>
          <w:szCs w:val="22"/>
        </w:rPr>
        <w:t xml:space="preserve">  is uniquely positioned to help your teams. RGS has </w:t>
      </w:r>
      <w:proofErr w:type="gramStart"/>
      <w:r w:rsidRPr="00970CA3">
        <w:rPr>
          <w:sz w:val="22"/>
          <w:szCs w:val="22"/>
        </w:rPr>
        <w:t>the experience</w:t>
      </w:r>
      <w:proofErr w:type="gramEnd"/>
      <w:r w:rsidRPr="00970CA3">
        <w:rPr>
          <w:sz w:val="22"/>
          <w:szCs w:val="22"/>
        </w:rPr>
        <w:t xml:space="preserve"> and history within the government and public sector and has been improving the security posture of the Rancher Stack for years. RGS</w:t>
      </w:r>
      <w:ins w:id="124" w:author="Caryn Alagno" w:date="2023-01-30T19:59:00Z">
        <w:r w:rsidR="00663148">
          <w:rPr>
            <w:sz w:val="22"/>
            <w:szCs w:val="22"/>
          </w:rPr>
          <w:t xml:space="preserve"> also</w:t>
        </w:r>
      </w:ins>
      <w:r w:rsidRPr="00970CA3">
        <w:rPr>
          <w:sz w:val="22"/>
          <w:szCs w:val="22"/>
        </w:rPr>
        <w:t xml:space="preserve"> has the pleasure of guiding our government and public sector customers in deploying the Rancher Stack, anywhere and everywhere, leaving you to focus on your mission. </w:t>
      </w:r>
    </w:p>
    <w:p w14:paraId="7D726305" w14:textId="77777777" w:rsidR="00663148" w:rsidRDefault="00663148">
      <w:pPr>
        <w:rPr>
          <w:ins w:id="125" w:author="Caryn Alagno" w:date="2023-01-30T19:59:00Z"/>
          <w:sz w:val="22"/>
          <w:szCs w:val="22"/>
        </w:rPr>
      </w:pPr>
    </w:p>
    <w:p w14:paraId="2477C10B" w14:textId="263FECF6" w:rsidR="00A87ED5" w:rsidRPr="00970CA3" w:rsidRDefault="00040B1F">
      <w:pPr>
        <w:rPr>
          <w:sz w:val="22"/>
          <w:szCs w:val="22"/>
        </w:rPr>
      </w:pPr>
      <w:r w:rsidRPr="00970CA3">
        <w:rPr>
          <w:sz w:val="22"/>
          <w:szCs w:val="22"/>
        </w:rPr>
        <w:t>Combining </w:t>
      </w:r>
      <w:hyperlink r:id="rId43" w:history="1">
        <w:r w:rsidRPr="00970CA3">
          <w:rPr>
            <w:rStyle w:val="Hyperlink"/>
            <w:sz w:val="22"/>
            <w:szCs w:val="22"/>
          </w:rPr>
          <w:t>Amazon AWS</w:t>
        </w:r>
      </w:hyperlink>
      <w:r w:rsidRPr="00970CA3">
        <w:rPr>
          <w:sz w:val="22"/>
          <w:szCs w:val="22"/>
        </w:rPr>
        <w:t> and </w:t>
      </w:r>
      <w:hyperlink r:id="rId44" w:history="1">
        <w:r w:rsidRPr="00970CA3">
          <w:rPr>
            <w:rStyle w:val="Hyperlink"/>
            <w:sz w:val="22"/>
            <w:szCs w:val="22"/>
          </w:rPr>
          <w:t>Rancher</w:t>
        </w:r>
      </w:hyperlink>
      <w:r w:rsidRPr="00970CA3">
        <w:rPr>
          <w:sz w:val="22"/>
          <w:szCs w:val="22"/>
        </w:rPr>
        <w:t>, with the assistance of Rancher Government Solutions, creates a force multiplier. Please reach out to see how we can extend this experience to your missions and teams!</w:t>
      </w:r>
    </w:p>
    <w:sectPr w:rsidR="00A87ED5" w:rsidRPr="00970C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aryn Alagno" w:date="2023-01-30T19:59:00Z" w:initials="CA">
    <w:p w14:paraId="446E8CBC" w14:textId="77777777" w:rsidR="00663148" w:rsidRDefault="00663148" w:rsidP="00881F61">
      <w:pPr>
        <w:pStyle w:val="CommentText"/>
      </w:pPr>
      <w:r>
        <w:rPr>
          <w:rStyle w:val="CommentReference"/>
        </w:rPr>
        <w:annotationRef/>
      </w:r>
      <w:r>
        <w:t xml:space="preserve">In this section, I've softened how we talk about Kubernetes.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E8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A026" w16cex:dateUtc="2023-01-31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E8CBC" w16cid:durableId="2782A0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0"/>
  </w:num>
  <w:num w:numId="2" w16cid:durableId="492838850">
    <w:abstractNumId w:val="1"/>
  </w:num>
  <w:num w:numId="3" w16cid:durableId="2194838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yn Alagno">
    <w15:presenceInfo w15:providerId="None" w15:userId="Caryn Alag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207CA2"/>
    <w:rsid w:val="002E5ADA"/>
    <w:rsid w:val="00663148"/>
    <w:rsid w:val="007073BC"/>
    <w:rsid w:val="007E19AD"/>
    <w:rsid w:val="00955ADA"/>
    <w:rsid w:val="00970CA3"/>
    <w:rsid w:val="00A87ED5"/>
    <w:rsid w:val="00D5281A"/>
    <w:rsid w:val="00EB372B"/>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semiHidden/>
    <w:unhideWhenUsed/>
    <w:rsid w:val="00040B1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70CA3"/>
  </w:style>
  <w:style w:type="character" w:styleId="CommentReference">
    <w:name w:val="annotation reference"/>
    <w:basedOn w:val="DefaultParagraphFont"/>
    <w:uiPriority w:val="99"/>
    <w:semiHidden/>
    <w:unhideWhenUsed/>
    <w:rsid w:val="00663148"/>
    <w:rPr>
      <w:sz w:val="16"/>
      <w:szCs w:val="16"/>
    </w:rPr>
  </w:style>
  <w:style w:type="paragraph" w:styleId="CommentText">
    <w:name w:val="annotation text"/>
    <w:basedOn w:val="Normal"/>
    <w:link w:val="CommentTextChar"/>
    <w:uiPriority w:val="99"/>
    <w:unhideWhenUsed/>
    <w:rsid w:val="00663148"/>
    <w:rPr>
      <w:sz w:val="20"/>
      <w:szCs w:val="20"/>
    </w:rPr>
  </w:style>
  <w:style w:type="character" w:customStyle="1" w:styleId="CommentTextChar">
    <w:name w:val="Comment Text Char"/>
    <w:basedOn w:val="DefaultParagraphFont"/>
    <w:link w:val="CommentText"/>
    <w:uiPriority w:val="99"/>
    <w:rsid w:val="00663148"/>
    <w:rPr>
      <w:sz w:val="20"/>
      <w:szCs w:val="20"/>
    </w:rPr>
  </w:style>
  <w:style w:type="paragraph" w:styleId="CommentSubject">
    <w:name w:val="annotation subject"/>
    <w:basedOn w:val="CommentText"/>
    <w:next w:val="CommentText"/>
    <w:link w:val="CommentSubjectChar"/>
    <w:uiPriority w:val="99"/>
    <w:semiHidden/>
    <w:unhideWhenUsed/>
    <w:rsid w:val="00663148"/>
    <w:rPr>
      <w:b/>
      <w:bCs/>
    </w:rPr>
  </w:style>
  <w:style w:type="character" w:customStyle="1" w:styleId="CommentSubjectChar">
    <w:name w:val="Comment Subject Char"/>
    <w:basedOn w:val="CommentTextChar"/>
    <w:link w:val="CommentSubject"/>
    <w:uiPriority w:val="99"/>
    <w:semiHidden/>
    <w:rsid w:val="006631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ackbradys/rancher-on-aws" TargetMode="External"/><Relationship Id="rId18" Type="http://schemas.openxmlformats.org/officeDocument/2006/relationships/hyperlink" Target="https://www.opsramp.com/guides/why-kubernetes/challenges-with-kubernetes/" TargetMode="External"/><Relationship Id="rId26" Type="http://schemas.openxmlformats.org/officeDocument/2006/relationships/hyperlink" Target="https://aws.amazon.com/elasticloadbalancing/" TargetMode="External"/><Relationship Id="rId39" Type="http://schemas.openxmlformats.org/officeDocument/2006/relationships/hyperlink" Target="https://aws.amazon.com/ecs/" TargetMode="External"/><Relationship Id="rId21" Type="http://schemas.openxmlformats.org/officeDocument/2006/relationships/hyperlink" Target="https://ranchergovernment.com/" TargetMode="External"/><Relationship Id="rId34" Type="http://schemas.openxmlformats.org/officeDocument/2006/relationships/hyperlink" Target="https://github.com/zackbradys/rancher-on-aws/blob/main/images/rancher-aws-setup.gif" TargetMode="External"/><Relationship Id="rId42" Type="http://schemas.openxmlformats.org/officeDocument/2006/relationships/image" Target="media/image4.jpe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aws.amazon.com/autoscaling/" TargetMode="External"/><Relationship Id="rId1" Type="http://schemas.openxmlformats.org/officeDocument/2006/relationships/numbering" Target="numbering.xml"/><Relationship Id="rId6" Type="http://schemas.openxmlformats.org/officeDocument/2006/relationships/hyperlink" Target="mailto:andy.clemenko@rancherfederal.com?subject=Intel%20News" TargetMode="External"/><Relationship Id="rId11" Type="http://schemas.openxmlformats.org/officeDocument/2006/relationships/hyperlink" Target="https://github.com/zackbradys/rancher-on-aws" TargetMode="External"/><Relationship Id="rId24" Type="http://schemas.openxmlformats.org/officeDocument/2006/relationships/hyperlink" Target="https://aws.amazon.com/vpc/" TargetMode="External"/><Relationship Id="rId32" Type="http://schemas.openxmlformats.org/officeDocument/2006/relationships/hyperlink" Target="http://tryranchergov.com/" TargetMode="External"/><Relationship Id="rId37" Type="http://schemas.openxmlformats.org/officeDocument/2006/relationships/hyperlink" Target="https://aws.amazon.com/eks/" TargetMode="External"/><Relationship Id="rId40" Type="http://schemas.openxmlformats.org/officeDocument/2006/relationships/hyperlink" Target="https://rancher.com/" TargetMode="External"/><Relationship Id="rId45" Type="http://schemas.openxmlformats.org/officeDocument/2006/relationships/fontTable" Target="fontTable.xml"/><Relationship Id="rId5" Type="http://schemas.openxmlformats.org/officeDocument/2006/relationships/hyperlink" Target="mailto:zack.brady@rancherfederal.com?subject=Intel%20News" TargetMode="External"/><Relationship Id="rId15" Type="http://schemas.microsoft.com/office/2011/relationships/commentsExtended" Target="commentsExtended.xml"/><Relationship Id="rId23" Type="http://schemas.openxmlformats.org/officeDocument/2006/relationships/hyperlink" Target="https://www.rancher.com/products/rancher" TargetMode="External"/><Relationship Id="rId28" Type="http://schemas.openxmlformats.org/officeDocument/2006/relationships/hyperlink" Target="https://aws.amazon.com/iam/" TargetMode="External"/><Relationship Id="rId36" Type="http://schemas.openxmlformats.org/officeDocument/2006/relationships/hyperlink" Target="https://landscape.cncf.io/card-mode?category=certified-kubernetes-distribution&amp;grouping=category" TargetMode="External"/><Relationship Id="rId10" Type="http://schemas.openxmlformats.org/officeDocument/2006/relationships/hyperlink" Target="https://github.com/zackbradys/rancher-on-aws" TargetMode="External"/><Relationship Id="rId19" Type="http://schemas.openxmlformats.org/officeDocument/2006/relationships/image" Target="media/image2.jpeg"/><Relationship Id="rId31" Type="http://schemas.openxmlformats.org/officeDocument/2006/relationships/hyperlink" Target="https://aws.amazon.com/cloudformation/" TargetMode="External"/><Relationship Id="rId44" Type="http://schemas.openxmlformats.org/officeDocument/2006/relationships/hyperlink" Target="https://rancher.com/" TargetMode="Externa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comments" Target="comments.xml"/><Relationship Id="rId22" Type="http://schemas.openxmlformats.org/officeDocument/2006/relationships/hyperlink" Target="https://www.rancher.com/products/rke" TargetMode="External"/><Relationship Id="rId27" Type="http://schemas.openxmlformats.org/officeDocument/2006/relationships/hyperlink" Target="https://aws.amazon.com/route53/" TargetMode="External"/><Relationship Id="rId30" Type="http://schemas.openxmlformats.org/officeDocument/2006/relationships/image" Target="media/image3.png"/><Relationship Id="rId35" Type="http://schemas.openxmlformats.org/officeDocument/2006/relationships/hyperlink" Target="https://github.com/zackbradys/rancher-on-aws/blob/main/images/rancher-aws-deployed.gif" TargetMode="External"/><Relationship Id="rId43" Type="http://schemas.openxmlformats.org/officeDocument/2006/relationships/hyperlink" Target="https://aws.amazon.com/" TargetMode="External"/><Relationship Id="rId8" Type="http://schemas.openxmlformats.org/officeDocument/2006/relationships/hyperlink" Target="https://github.com/zackbradys/rancher-on-aws" TargetMode="External"/><Relationship Id="rId3" Type="http://schemas.openxmlformats.org/officeDocument/2006/relationships/settings" Target="settings.xml"/><Relationship Id="rId12" Type="http://schemas.openxmlformats.org/officeDocument/2006/relationships/hyperlink" Target="https://github.com/zackbradys/rancher-on-aws" TargetMode="External"/><Relationship Id="rId17" Type="http://schemas.microsoft.com/office/2018/08/relationships/commentsExtensible" Target="commentsExtensible.xml"/><Relationship Id="rId25" Type="http://schemas.openxmlformats.org/officeDocument/2006/relationships/hyperlink" Target="https://aws.amazon.com/ecs/" TargetMode="External"/><Relationship Id="rId33" Type="http://schemas.openxmlformats.org/officeDocument/2006/relationships/hyperlink" Target="https://aws.amazon.com/govcloud-us/?whats-new-ess.sort-by=item.additionalFields.postDateTime&amp;whats-new-ess.sort-order=desc" TargetMode="External"/><Relationship Id="rId38" Type="http://schemas.openxmlformats.org/officeDocument/2006/relationships/hyperlink" Target="https://aws.amazon.com/" TargetMode="External"/><Relationship Id="rId46" Type="http://schemas.microsoft.com/office/2011/relationships/people" Target="people.xml"/><Relationship Id="rId20" Type="http://schemas.openxmlformats.org/officeDocument/2006/relationships/hyperlink" Target="https://aws.amazon.com/" TargetMode="External"/><Relationship Id="rId41" Type="http://schemas.openxmlformats.org/officeDocument/2006/relationships/hyperlink" Target="https://aws.amazon.com/e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No-Code Deployment of Rancher Kubernetes on AWS</vt:lpstr>
    </vt:vector>
  </TitlesOfParts>
  <Manager/>
  <Company>Rancher Government Solutions</Company>
  <LinksUpToDate>false</LinksUpToDate>
  <CharactersWithSpaces>10426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Deployment of Rancher Kubernetes on AWS</dc:title>
  <dc:subject>Rancher, Kubernetes, Amazon AWS</dc:subject>
  <dc:creator>Zack Brady and Andrew Clemenko</dc:creator>
  <cp:keywords/>
  <dc:description/>
  <cp:lastModifiedBy>Caryn Alagno</cp:lastModifiedBy>
  <cp:revision>4</cp:revision>
  <dcterms:created xsi:type="dcterms:W3CDTF">2023-01-31T00:15:00Z</dcterms:created>
  <dcterms:modified xsi:type="dcterms:W3CDTF">2023-01-31T00:59:00Z</dcterms:modified>
  <cp:category/>
</cp:coreProperties>
</file>